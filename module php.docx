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32F7A" w14:textId="77777777" w:rsidR="00306DC5" w:rsidRDefault="00306DC5" w:rsidP="00306DC5">
      <w:pPr>
        <w:jc w:val="center"/>
        <w:rPr>
          <w:sz w:val="72"/>
          <w:szCs w:val="72"/>
        </w:rPr>
      </w:pPr>
    </w:p>
    <w:p w14:paraId="46711970" w14:textId="77777777" w:rsidR="00306DC5" w:rsidRDefault="00306DC5" w:rsidP="00306DC5">
      <w:pPr>
        <w:jc w:val="center"/>
        <w:rPr>
          <w:sz w:val="72"/>
          <w:szCs w:val="72"/>
        </w:rPr>
      </w:pPr>
    </w:p>
    <w:p w14:paraId="7BE9A76A" w14:textId="77777777" w:rsidR="00306DC5" w:rsidRDefault="00306DC5" w:rsidP="00306DC5">
      <w:pPr>
        <w:jc w:val="center"/>
        <w:rPr>
          <w:sz w:val="72"/>
          <w:szCs w:val="72"/>
        </w:rPr>
      </w:pPr>
      <w:r w:rsidRPr="00953CE8">
        <w:rPr>
          <w:sz w:val="72"/>
          <w:szCs w:val="72"/>
        </w:rPr>
        <w:t>I01</w:t>
      </w:r>
    </w:p>
    <w:p w14:paraId="4DC89A86" w14:textId="77777777" w:rsidR="00306DC5" w:rsidRPr="00953CE8" w:rsidRDefault="00306DC5" w:rsidP="00306DC5">
      <w:pPr>
        <w:jc w:val="center"/>
        <w:rPr>
          <w:sz w:val="72"/>
          <w:szCs w:val="72"/>
        </w:rPr>
      </w:pPr>
      <w:r w:rsidRPr="00953CE8">
        <w:rPr>
          <w:sz w:val="72"/>
          <w:szCs w:val="72"/>
        </w:rPr>
        <w:t xml:space="preserve">Langages de programmation </w:t>
      </w:r>
    </w:p>
    <w:p w14:paraId="23DCDAD4" w14:textId="77777777" w:rsidR="00306DC5" w:rsidRDefault="00306DC5" w:rsidP="00306DC5">
      <w:pPr>
        <w:jc w:val="center"/>
      </w:pPr>
    </w:p>
    <w:p w14:paraId="6AC3A9D1" w14:textId="77777777" w:rsidR="00306DC5" w:rsidRPr="005F0471" w:rsidRDefault="00306DC5" w:rsidP="00306DC5">
      <w:pPr>
        <w:jc w:val="center"/>
        <w:rPr>
          <w:b/>
          <w:bCs/>
          <w:sz w:val="72"/>
          <w:szCs w:val="72"/>
        </w:rPr>
      </w:pPr>
      <w:r w:rsidRPr="005F0471">
        <w:rPr>
          <w:b/>
          <w:bCs/>
          <w:sz w:val="72"/>
          <w:szCs w:val="72"/>
        </w:rPr>
        <w:t>-</w:t>
      </w:r>
    </w:p>
    <w:p w14:paraId="6F56969B" w14:textId="77777777" w:rsidR="00306DC5" w:rsidRDefault="00306DC5" w:rsidP="00306DC5">
      <w:pPr>
        <w:jc w:val="center"/>
      </w:pPr>
    </w:p>
    <w:p w14:paraId="67DCB6C9" w14:textId="77777777" w:rsidR="00306DC5" w:rsidRDefault="00306DC5" w:rsidP="00306DC5">
      <w:pPr>
        <w:jc w:val="center"/>
        <w:rPr>
          <w:sz w:val="72"/>
          <w:szCs w:val="72"/>
        </w:rPr>
      </w:pPr>
      <w:r>
        <w:rPr>
          <w:sz w:val="72"/>
          <w:szCs w:val="72"/>
        </w:rPr>
        <w:t>PHP</w:t>
      </w:r>
    </w:p>
    <w:p w14:paraId="26C39F3F" w14:textId="760CEBBD" w:rsidR="00D37AD9" w:rsidRDefault="00306DC5">
      <w:r>
        <w:br w:type="page"/>
      </w:r>
      <w:r w:rsidR="00D37AD9">
        <w:lastRenderedPageBreak/>
        <w:br w:type="page"/>
      </w:r>
    </w:p>
    <w:sdt>
      <w:sdtPr>
        <w:rPr>
          <w:rFonts w:asciiTheme="minorHAnsi" w:eastAsiaTheme="minorHAnsi" w:hAnsiTheme="minorHAnsi" w:cstheme="minorBidi"/>
          <w:color w:val="auto"/>
          <w:sz w:val="22"/>
          <w:szCs w:val="22"/>
          <w:lang w:val="fr-FR" w:eastAsia="en-US"/>
        </w:rPr>
        <w:id w:val="1758789793"/>
        <w:docPartObj>
          <w:docPartGallery w:val="Table of Contents"/>
          <w:docPartUnique/>
        </w:docPartObj>
      </w:sdtPr>
      <w:sdtEndPr>
        <w:rPr>
          <w:b/>
          <w:bCs/>
        </w:rPr>
      </w:sdtEndPr>
      <w:sdtContent>
        <w:p w14:paraId="14E1DB38" w14:textId="7C3321C7" w:rsidR="00D37AD9" w:rsidRDefault="00D37AD9">
          <w:pPr>
            <w:pStyle w:val="En-ttedetabledesmatires"/>
          </w:pPr>
          <w:r>
            <w:rPr>
              <w:lang w:val="fr-FR"/>
            </w:rPr>
            <w:t>Table des matières</w:t>
          </w:r>
        </w:p>
        <w:p w14:paraId="048F9B4F" w14:textId="10325859" w:rsidR="00D37AD9" w:rsidRDefault="00D37AD9">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6184675" w:history="1">
            <w:r w:rsidRPr="002E5C2B">
              <w:rPr>
                <w:rStyle w:val="Lienhypertexte"/>
                <w:noProof/>
              </w:rPr>
              <w:t>Présentation</w:t>
            </w:r>
            <w:r>
              <w:rPr>
                <w:noProof/>
                <w:webHidden/>
              </w:rPr>
              <w:tab/>
            </w:r>
            <w:r>
              <w:rPr>
                <w:noProof/>
                <w:webHidden/>
              </w:rPr>
              <w:fldChar w:fldCharType="begin"/>
            </w:r>
            <w:r>
              <w:rPr>
                <w:noProof/>
                <w:webHidden/>
              </w:rPr>
              <w:instrText xml:space="preserve"> PAGEREF _Toc56184675 \h </w:instrText>
            </w:r>
            <w:r>
              <w:rPr>
                <w:noProof/>
                <w:webHidden/>
              </w:rPr>
            </w:r>
            <w:r>
              <w:rPr>
                <w:noProof/>
                <w:webHidden/>
              </w:rPr>
              <w:fldChar w:fldCharType="separate"/>
            </w:r>
            <w:r>
              <w:rPr>
                <w:noProof/>
                <w:webHidden/>
              </w:rPr>
              <w:t>5</w:t>
            </w:r>
            <w:r>
              <w:rPr>
                <w:noProof/>
                <w:webHidden/>
              </w:rPr>
              <w:fldChar w:fldCharType="end"/>
            </w:r>
          </w:hyperlink>
        </w:p>
        <w:p w14:paraId="1445E52B" w14:textId="15981AA9" w:rsidR="00D37AD9" w:rsidRDefault="00EC0DC5">
          <w:pPr>
            <w:pStyle w:val="TM2"/>
            <w:tabs>
              <w:tab w:val="right" w:leader="dot" w:pos="9062"/>
            </w:tabs>
            <w:rPr>
              <w:rFonts w:eastAsiaTheme="minorEastAsia"/>
              <w:noProof/>
              <w:lang w:eastAsia="fr-BE"/>
            </w:rPr>
          </w:pPr>
          <w:hyperlink w:anchor="_Toc56184676" w:history="1">
            <w:r w:rsidR="00D37AD9" w:rsidRPr="002E5C2B">
              <w:rPr>
                <w:rStyle w:val="Lienhypertexte"/>
                <w:noProof/>
              </w:rPr>
              <w:t>Références</w:t>
            </w:r>
            <w:r w:rsidR="00D37AD9">
              <w:rPr>
                <w:noProof/>
                <w:webHidden/>
              </w:rPr>
              <w:tab/>
            </w:r>
            <w:r w:rsidR="00D37AD9">
              <w:rPr>
                <w:noProof/>
                <w:webHidden/>
              </w:rPr>
              <w:fldChar w:fldCharType="begin"/>
            </w:r>
            <w:r w:rsidR="00D37AD9">
              <w:rPr>
                <w:noProof/>
                <w:webHidden/>
              </w:rPr>
              <w:instrText xml:space="preserve"> PAGEREF _Toc56184676 \h </w:instrText>
            </w:r>
            <w:r w:rsidR="00D37AD9">
              <w:rPr>
                <w:noProof/>
                <w:webHidden/>
              </w:rPr>
            </w:r>
            <w:r w:rsidR="00D37AD9">
              <w:rPr>
                <w:noProof/>
                <w:webHidden/>
              </w:rPr>
              <w:fldChar w:fldCharType="separate"/>
            </w:r>
            <w:r w:rsidR="00D37AD9">
              <w:rPr>
                <w:noProof/>
                <w:webHidden/>
              </w:rPr>
              <w:t>6</w:t>
            </w:r>
            <w:r w:rsidR="00D37AD9">
              <w:rPr>
                <w:noProof/>
                <w:webHidden/>
              </w:rPr>
              <w:fldChar w:fldCharType="end"/>
            </w:r>
          </w:hyperlink>
        </w:p>
        <w:p w14:paraId="58755054" w14:textId="65B80C7C" w:rsidR="00D37AD9" w:rsidRDefault="00EC0DC5">
          <w:pPr>
            <w:pStyle w:val="TM1"/>
            <w:tabs>
              <w:tab w:val="right" w:leader="dot" w:pos="9062"/>
            </w:tabs>
            <w:rPr>
              <w:rFonts w:eastAsiaTheme="minorEastAsia"/>
              <w:noProof/>
              <w:lang w:eastAsia="fr-BE"/>
            </w:rPr>
          </w:pPr>
          <w:hyperlink w:anchor="_Toc56184677" w:history="1">
            <w:r w:rsidR="00D37AD9" w:rsidRPr="002E5C2B">
              <w:rPr>
                <w:rStyle w:val="Lienhypertexte"/>
                <w:noProof/>
              </w:rPr>
              <w:t>Installation</w:t>
            </w:r>
            <w:r w:rsidR="00D37AD9">
              <w:rPr>
                <w:noProof/>
                <w:webHidden/>
              </w:rPr>
              <w:tab/>
            </w:r>
            <w:r w:rsidR="00D37AD9">
              <w:rPr>
                <w:noProof/>
                <w:webHidden/>
              </w:rPr>
              <w:fldChar w:fldCharType="begin"/>
            </w:r>
            <w:r w:rsidR="00D37AD9">
              <w:rPr>
                <w:noProof/>
                <w:webHidden/>
              </w:rPr>
              <w:instrText xml:space="preserve"> PAGEREF _Toc56184677 \h </w:instrText>
            </w:r>
            <w:r w:rsidR="00D37AD9">
              <w:rPr>
                <w:noProof/>
                <w:webHidden/>
              </w:rPr>
            </w:r>
            <w:r w:rsidR="00D37AD9">
              <w:rPr>
                <w:noProof/>
                <w:webHidden/>
              </w:rPr>
              <w:fldChar w:fldCharType="separate"/>
            </w:r>
            <w:r w:rsidR="00D37AD9">
              <w:rPr>
                <w:noProof/>
                <w:webHidden/>
              </w:rPr>
              <w:t>7</w:t>
            </w:r>
            <w:r w:rsidR="00D37AD9">
              <w:rPr>
                <w:noProof/>
                <w:webHidden/>
              </w:rPr>
              <w:fldChar w:fldCharType="end"/>
            </w:r>
          </w:hyperlink>
        </w:p>
        <w:p w14:paraId="279778B7" w14:textId="4B2DE749" w:rsidR="00D37AD9" w:rsidRDefault="00EC0DC5">
          <w:pPr>
            <w:pStyle w:val="TM1"/>
            <w:tabs>
              <w:tab w:val="right" w:leader="dot" w:pos="9062"/>
            </w:tabs>
            <w:rPr>
              <w:rFonts w:eastAsiaTheme="minorEastAsia"/>
              <w:noProof/>
              <w:lang w:eastAsia="fr-BE"/>
            </w:rPr>
          </w:pPr>
          <w:hyperlink w:anchor="_Toc56184678" w:history="1">
            <w:r w:rsidR="00D37AD9" w:rsidRPr="002E5C2B">
              <w:rPr>
                <w:rStyle w:val="Lienhypertexte"/>
                <w:noProof/>
              </w:rPr>
              <w:t>Partie 1 - syntaxe</w:t>
            </w:r>
            <w:r w:rsidR="00D37AD9">
              <w:rPr>
                <w:noProof/>
                <w:webHidden/>
              </w:rPr>
              <w:tab/>
            </w:r>
            <w:r w:rsidR="00D37AD9">
              <w:rPr>
                <w:noProof/>
                <w:webHidden/>
              </w:rPr>
              <w:fldChar w:fldCharType="begin"/>
            </w:r>
            <w:r w:rsidR="00D37AD9">
              <w:rPr>
                <w:noProof/>
                <w:webHidden/>
              </w:rPr>
              <w:instrText xml:space="preserve"> PAGEREF _Toc56184678 \h </w:instrText>
            </w:r>
            <w:r w:rsidR="00D37AD9">
              <w:rPr>
                <w:noProof/>
                <w:webHidden/>
              </w:rPr>
            </w:r>
            <w:r w:rsidR="00D37AD9">
              <w:rPr>
                <w:noProof/>
                <w:webHidden/>
              </w:rPr>
              <w:fldChar w:fldCharType="separate"/>
            </w:r>
            <w:r w:rsidR="00D37AD9">
              <w:rPr>
                <w:noProof/>
                <w:webHidden/>
              </w:rPr>
              <w:t>14</w:t>
            </w:r>
            <w:r w:rsidR="00D37AD9">
              <w:rPr>
                <w:noProof/>
                <w:webHidden/>
              </w:rPr>
              <w:fldChar w:fldCharType="end"/>
            </w:r>
          </w:hyperlink>
        </w:p>
        <w:p w14:paraId="78FEC1EB" w14:textId="01553DAD" w:rsidR="00D37AD9" w:rsidRDefault="00EC0DC5">
          <w:pPr>
            <w:pStyle w:val="TM2"/>
            <w:tabs>
              <w:tab w:val="right" w:leader="dot" w:pos="9062"/>
            </w:tabs>
            <w:rPr>
              <w:rFonts w:eastAsiaTheme="minorEastAsia"/>
              <w:noProof/>
              <w:lang w:eastAsia="fr-BE"/>
            </w:rPr>
          </w:pPr>
          <w:hyperlink w:anchor="_Toc56184679" w:history="1">
            <w:r w:rsidR="00D37AD9" w:rsidRPr="002E5C2B">
              <w:rPr>
                <w:rStyle w:val="Lienhypertexte"/>
                <w:noProof/>
              </w:rPr>
              <w:t>La base</w:t>
            </w:r>
            <w:r w:rsidR="00D37AD9">
              <w:rPr>
                <w:noProof/>
                <w:webHidden/>
              </w:rPr>
              <w:tab/>
            </w:r>
            <w:r w:rsidR="00D37AD9">
              <w:rPr>
                <w:noProof/>
                <w:webHidden/>
              </w:rPr>
              <w:fldChar w:fldCharType="begin"/>
            </w:r>
            <w:r w:rsidR="00D37AD9">
              <w:rPr>
                <w:noProof/>
                <w:webHidden/>
              </w:rPr>
              <w:instrText xml:space="preserve"> PAGEREF _Toc56184679 \h </w:instrText>
            </w:r>
            <w:r w:rsidR="00D37AD9">
              <w:rPr>
                <w:noProof/>
                <w:webHidden/>
              </w:rPr>
            </w:r>
            <w:r w:rsidR="00D37AD9">
              <w:rPr>
                <w:noProof/>
                <w:webHidden/>
              </w:rPr>
              <w:fldChar w:fldCharType="separate"/>
            </w:r>
            <w:r w:rsidR="00D37AD9">
              <w:rPr>
                <w:noProof/>
                <w:webHidden/>
              </w:rPr>
              <w:t>14</w:t>
            </w:r>
            <w:r w:rsidR="00D37AD9">
              <w:rPr>
                <w:noProof/>
                <w:webHidden/>
              </w:rPr>
              <w:fldChar w:fldCharType="end"/>
            </w:r>
          </w:hyperlink>
        </w:p>
        <w:p w14:paraId="60625279" w14:textId="4F029EC7" w:rsidR="00D37AD9" w:rsidRDefault="00EC0DC5">
          <w:pPr>
            <w:pStyle w:val="TM2"/>
            <w:tabs>
              <w:tab w:val="right" w:leader="dot" w:pos="9062"/>
            </w:tabs>
            <w:rPr>
              <w:rFonts w:eastAsiaTheme="minorEastAsia"/>
              <w:noProof/>
              <w:lang w:eastAsia="fr-BE"/>
            </w:rPr>
          </w:pPr>
          <w:hyperlink w:anchor="_Toc56184680" w:history="1">
            <w:r w:rsidR="00D37AD9" w:rsidRPr="002E5C2B">
              <w:rPr>
                <w:rStyle w:val="Lienhypertexte"/>
                <w:noProof/>
              </w:rPr>
              <w:t>Divers</w:t>
            </w:r>
            <w:r w:rsidR="00D37AD9">
              <w:rPr>
                <w:noProof/>
                <w:webHidden/>
              </w:rPr>
              <w:tab/>
            </w:r>
            <w:r w:rsidR="00D37AD9">
              <w:rPr>
                <w:noProof/>
                <w:webHidden/>
              </w:rPr>
              <w:fldChar w:fldCharType="begin"/>
            </w:r>
            <w:r w:rsidR="00D37AD9">
              <w:rPr>
                <w:noProof/>
                <w:webHidden/>
              </w:rPr>
              <w:instrText xml:space="preserve"> PAGEREF _Toc56184680 \h </w:instrText>
            </w:r>
            <w:r w:rsidR="00D37AD9">
              <w:rPr>
                <w:noProof/>
                <w:webHidden/>
              </w:rPr>
            </w:r>
            <w:r w:rsidR="00D37AD9">
              <w:rPr>
                <w:noProof/>
                <w:webHidden/>
              </w:rPr>
              <w:fldChar w:fldCharType="separate"/>
            </w:r>
            <w:r w:rsidR="00D37AD9">
              <w:rPr>
                <w:noProof/>
                <w:webHidden/>
              </w:rPr>
              <w:t>15</w:t>
            </w:r>
            <w:r w:rsidR="00D37AD9">
              <w:rPr>
                <w:noProof/>
                <w:webHidden/>
              </w:rPr>
              <w:fldChar w:fldCharType="end"/>
            </w:r>
          </w:hyperlink>
        </w:p>
        <w:p w14:paraId="3702E0C5" w14:textId="6659DFA2" w:rsidR="00D37AD9" w:rsidRDefault="00EC0DC5">
          <w:pPr>
            <w:pStyle w:val="TM3"/>
            <w:tabs>
              <w:tab w:val="right" w:leader="dot" w:pos="9062"/>
            </w:tabs>
            <w:rPr>
              <w:rFonts w:eastAsiaTheme="minorEastAsia"/>
              <w:noProof/>
              <w:lang w:eastAsia="fr-BE"/>
            </w:rPr>
          </w:pPr>
          <w:hyperlink w:anchor="_Toc56184681" w:history="1">
            <w:r w:rsidR="00D37AD9" w:rsidRPr="002E5C2B">
              <w:rPr>
                <w:rStyle w:val="Lienhypertexte"/>
                <w:noProof/>
              </w:rPr>
              <w:t>Debugger son code</w:t>
            </w:r>
            <w:r w:rsidR="00D37AD9">
              <w:rPr>
                <w:noProof/>
                <w:webHidden/>
              </w:rPr>
              <w:tab/>
            </w:r>
            <w:r w:rsidR="00D37AD9">
              <w:rPr>
                <w:noProof/>
                <w:webHidden/>
              </w:rPr>
              <w:fldChar w:fldCharType="begin"/>
            </w:r>
            <w:r w:rsidR="00D37AD9">
              <w:rPr>
                <w:noProof/>
                <w:webHidden/>
              </w:rPr>
              <w:instrText xml:space="preserve"> PAGEREF _Toc56184681 \h </w:instrText>
            </w:r>
            <w:r w:rsidR="00D37AD9">
              <w:rPr>
                <w:noProof/>
                <w:webHidden/>
              </w:rPr>
            </w:r>
            <w:r w:rsidR="00D37AD9">
              <w:rPr>
                <w:noProof/>
                <w:webHidden/>
              </w:rPr>
              <w:fldChar w:fldCharType="separate"/>
            </w:r>
            <w:r w:rsidR="00D37AD9">
              <w:rPr>
                <w:noProof/>
                <w:webHidden/>
              </w:rPr>
              <w:t>15</w:t>
            </w:r>
            <w:r w:rsidR="00D37AD9">
              <w:rPr>
                <w:noProof/>
                <w:webHidden/>
              </w:rPr>
              <w:fldChar w:fldCharType="end"/>
            </w:r>
          </w:hyperlink>
        </w:p>
        <w:p w14:paraId="0475C63A" w14:textId="5E0F17DE" w:rsidR="00D37AD9" w:rsidRDefault="00EC0DC5">
          <w:pPr>
            <w:pStyle w:val="TM2"/>
            <w:tabs>
              <w:tab w:val="right" w:leader="dot" w:pos="9062"/>
            </w:tabs>
            <w:rPr>
              <w:rFonts w:eastAsiaTheme="minorEastAsia"/>
              <w:noProof/>
              <w:lang w:eastAsia="fr-BE"/>
            </w:rPr>
          </w:pPr>
          <w:hyperlink w:anchor="_Toc56184682" w:history="1">
            <w:r w:rsidR="00D37AD9" w:rsidRPr="002E5C2B">
              <w:rPr>
                <w:rStyle w:val="Lienhypertexte"/>
                <w:noProof/>
              </w:rPr>
              <w:t>Les variables</w:t>
            </w:r>
            <w:r w:rsidR="00D37AD9">
              <w:rPr>
                <w:noProof/>
                <w:webHidden/>
              </w:rPr>
              <w:tab/>
            </w:r>
            <w:r w:rsidR="00D37AD9">
              <w:rPr>
                <w:noProof/>
                <w:webHidden/>
              </w:rPr>
              <w:fldChar w:fldCharType="begin"/>
            </w:r>
            <w:r w:rsidR="00D37AD9">
              <w:rPr>
                <w:noProof/>
                <w:webHidden/>
              </w:rPr>
              <w:instrText xml:space="preserve"> PAGEREF _Toc56184682 \h </w:instrText>
            </w:r>
            <w:r w:rsidR="00D37AD9">
              <w:rPr>
                <w:noProof/>
                <w:webHidden/>
              </w:rPr>
            </w:r>
            <w:r w:rsidR="00D37AD9">
              <w:rPr>
                <w:noProof/>
                <w:webHidden/>
              </w:rPr>
              <w:fldChar w:fldCharType="separate"/>
            </w:r>
            <w:r w:rsidR="00D37AD9">
              <w:rPr>
                <w:noProof/>
                <w:webHidden/>
              </w:rPr>
              <w:t>15</w:t>
            </w:r>
            <w:r w:rsidR="00D37AD9">
              <w:rPr>
                <w:noProof/>
                <w:webHidden/>
              </w:rPr>
              <w:fldChar w:fldCharType="end"/>
            </w:r>
          </w:hyperlink>
        </w:p>
        <w:p w14:paraId="35425EAF" w14:textId="0B32D180" w:rsidR="00D37AD9" w:rsidRDefault="00EC0DC5">
          <w:pPr>
            <w:pStyle w:val="TM3"/>
            <w:tabs>
              <w:tab w:val="right" w:leader="dot" w:pos="9062"/>
            </w:tabs>
            <w:rPr>
              <w:rFonts w:eastAsiaTheme="minorEastAsia"/>
              <w:noProof/>
              <w:lang w:eastAsia="fr-BE"/>
            </w:rPr>
          </w:pPr>
          <w:hyperlink w:anchor="_Toc56184683" w:history="1">
            <w:r w:rsidR="00D37AD9" w:rsidRPr="002E5C2B">
              <w:rPr>
                <w:rStyle w:val="Lienhypertexte"/>
                <w:noProof/>
              </w:rPr>
              <w:t>Opération mathématique</w:t>
            </w:r>
            <w:r w:rsidR="00D37AD9">
              <w:rPr>
                <w:noProof/>
                <w:webHidden/>
              </w:rPr>
              <w:tab/>
            </w:r>
            <w:r w:rsidR="00D37AD9">
              <w:rPr>
                <w:noProof/>
                <w:webHidden/>
              </w:rPr>
              <w:fldChar w:fldCharType="begin"/>
            </w:r>
            <w:r w:rsidR="00D37AD9">
              <w:rPr>
                <w:noProof/>
                <w:webHidden/>
              </w:rPr>
              <w:instrText xml:space="preserve"> PAGEREF _Toc56184683 \h </w:instrText>
            </w:r>
            <w:r w:rsidR="00D37AD9">
              <w:rPr>
                <w:noProof/>
                <w:webHidden/>
              </w:rPr>
            </w:r>
            <w:r w:rsidR="00D37AD9">
              <w:rPr>
                <w:noProof/>
                <w:webHidden/>
              </w:rPr>
              <w:fldChar w:fldCharType="separate"/>
            </w:r>
            <w:r w:rsidR="00D37AD9">
              <w:rPr>
                <w:noProof/>
                <w:webHidden/>
              </w:rPr>
              <w:t>16</w:t>
            </w:r>
            <w:r w:rsidR="00D37AD9">
              <w:rPr>
                <w:noProof/>
                <w:webHidden/>
              </w:rPr>
              <w:fldChar w:fldCharType="end"/>
            </w:r>
          </w:hyperlink>
        </w:p>
        <w:p w14:paraId="4E374194" w14:textId="1E76B2F4" w:rsidR="00D37AD9" w:rsidRDefault="00EC0DC5">
          <w:pPr>
            <w:pStyle w:val="TM3"/>
            <w:tabs>
              <w:tab w:val="right" w:leader="dot" w:pos="9062"/>
            </w:tabs>
            <w:rPr>
              <w:rFonts w:eastAsiaTheme="minorEastAsia"/>
              <w:noProof/>
              <w:lang w:eastAsia="fr-BE"/>
            </w:rPr>
          </w:pPr>
          <w:hyperlink w:anchor="_Toc56184684" w:history="1">
            <w:r w:rsidR="00D37AD9" w:rsidRPr="002E5C2B">
              <w:rPr>
                <w:rStyle w:val="Lienhypertexte"/>
                <w:noProof/>
              </w:rPr>
              <w:t>Les variables textuelles</w:t>
            </w:r>
            <w:r w:rsidR="00D37AD9">
              <w:rPr>
                <w:noProof/>
                <w:webHidden/>
              </w:rPr>
              <w:tab/>
            </w:r>
            <w:r w:rsidR="00D37AD9">
              <w:rPr>
                <w:noProof/>
                <w:webHidden/>
              </w:rPr>
              <w:fldChar w:fldCharType="begin"/>
            </w:r>
            <w:r w:rsidR="00D37AD9">
              <w:rPr>
                <w:noProof/>
                <w:webHidden/>
              </w:rPr>
              <w:instrText xml:space="preserve"> PAGEREF _Toc56184684 \h </w:instrText>
            </w:r>
            <w:r w:rsidR="00D37AD9">
              <w:rPr>
                <w:noProof/>
                <w:webHidden/>
              </w:rPr>
            </w:r>
            <w:r w:rsidR="00D37AD9">
              <w:rPr>
                <w:noProof/>
                <w:webHidden/>
              </w:rPr>
              <w:fldChar w:fldCharType="separate"/>
            </w:r>
            <w:r w:rsidR="00D37AD9">
              <w:rPr>
                <w:noProof/>
                <w:webHidden/>
              </w:rPr>
              <w:t>16</w:t>
            </w:r>
            <w:r w:rsidR="00D37AD9">
              <w:rPr>
                <w:noProof/>
                <w:webHidden/>
              </w:rPr>
              <w:fldChar w:fldCharType="end"/>
            </w:r>
          </w:hyperlink>
        </w:p>
        <w:p w14:paraId="38DBBB15" w14:textId="60F59C33" w:rsidR="00D37AD9" w:rsidRDefault="00EC0DC5">
          <w:pPr>
            <w:pStyle w:val="TM2"/>
            <w:tabs>
              <w:tab w:val="right" w:leader="dot" w:pos="9062"/>
            </w:tabs>
            <w:rPr>
              <w:rFonts w:eastAsiaTheme="minorEastAsia"/>
              <w:noProof/>
              <w:lang w:eastAsia="fr-BE"/>
            </w:rPr>
          </w:pPr>
          <w:hyperlink w:anchor="_Toc56184685" w:history="1">
            <w:r w:rsidR="00D37AD9" w:rsidRPr="002E5C2B">
              <w:rPr>
                <w:rStyle w:val="Lienhypertexte"/>
                <w:noProof/>
              </w:rPr>
              <w:t>Les comparateurs</w:t>
            </w:r>
            <w:r w:rsidR="00D37AD9">
              <w:rPr>
                <w:noProof/>
                <w:webHidden/>
              </w:rPr>
              <w:tab/>
            </w:r>
            <w:r w:rsidR="00D37AD9">
              <w:rPr>
                <w:noProof/>
                <w:webHidden/>
              </w:rPr>
              <w:fldChar w:fldCharType="begin"/>
            </w:r>
            <w:r w:rsidR="00D37AD9">
              <w:rPr>
                <w:noProof/>
                <w:webHidden/>
              </w:rPr>
              <w:instrText xml:space="preserve"> PAGEREF _Toc56184685 \h </w:instrText>
            </w:r>
            <w:r w:rsidR="00D37AD9">
              <w:rPr>
                <w:noProof/>
                <w:webHidden/>
              </w:rPr>
            </w:r>
            <w:r w:rsidR="00D37AD9">
              <w:rPr>
                <w:noProof/>
                <w:webHidden/>
              </w:rPr>
              <w:fldChar w:fldCharType="separate"/>
            </w:r>
            <w:r w:rsidR="00D37AD9">
              <w:rPr>
                <w:noProof/>
                <w:webHidden/>
              </w:rPr>
              <w:t>17</w:t>
            </w:r>
            <w:r w:rsidR="00D37AD9">
              <w:rPr>
                <w:noProof/>
                <w:webHidden/>
              </w:rPr>
              <w:fldChar w:fldCharType="end"/>
            </w:r>
          </w:hyperlink>
        </w:p>
        <w:p w14:paraId="60A4F92E" w14:textId="12CCF047" w:rsidR="00D37AD9" w:rsidRDefault="00EC0DC5">
          <w:pPr>
            <w:pStyle w:val="TM3"/>
            <w:tabs>
              <w:tab w:val="right" w:leader="dot" w:pos="9062"/>
            </w:tabs>
            <w:rPr>
              <w:rFonts w:eastAsiaTheme="minorEastAsia"/>
              <w:noProof/>
              <w:lang w:eastAsia="fr-BE"/>
            </w:rPr>
          </w:pPr>
          <w:hyperlink w:anchor="_Toc56184686" w:history="1">
            <w:r w:rsidR="00D37AD9" w:rsidRPr="002E5C2B">
              <w:rPr>
                <w:rStyle w:val="Lienhypertexte"/>
                <w:noProof/>
              </w:rPr>
              <w:t>Égalité</w:t>
            </w:r>
            <w:r w:rsidR="00D37AD9">
              <w:rPr>
                <w:noProof/>
                <w:webHidden/>
              </w:rPr>
              <w:tab/>
            </w:r>
            <w:r w:rsidR="00D37AD9">
              <w:rPr>
                <w:noProof/>
                <w:webHidden/>
              </w:rPr>
              <w:fldChar w:fldCharType="begin"/>
            </w:r>
            <w:r w:rsidR="00D37AD9">
              <w:rPr>
                <w:noProof/>
                <w:webHidden/>
              </w:rPr>
              <w:instrText xml:space="preserve"> PAGEREF _Toc56184686 \h </w:instrText>
            </w:r>
            <w:r w:rsidR="00D37AD9">
              <w:rPr>
                <w:noProof/>
                <w:webHidden/>
              </w:rPr>
            </w:r>
            <w:r w:rsidR="00D37AD9">
              <w:rPr>
                <w:noProof/>
                <w:webHidden/>
              </w:rPr>
              <w:fldChar w:fldCharType="separate"/>
            </w:r>
            <w:r w:rsidR="00D37AD9">
              <w:rPr>
                <w:noProof/>
                <w:webHidden/>
              </w:rPr>
              <w:t>17</w:t>
            </w:r>
            <w:r w:rsidR="00D37AD9">
              <w:rPr>
                <w:noProof/>
                <w:webHidden/>
              </w:rPr>
              <w:fldChar w:fldCharType="end"/>
            </w:r>
          </w:hyperlink>
        </w:p>
        <w:p w14:paraId="33F850C6" w14:textId="467DA5FE" w:rsidR="00D37AD9" w:rsidRDefault="00EC0DC5">
          <w:pPr>
            <w:pStyle w:val="TM3"/>
            <w:tabs>
              <w:tab w:val="right" w:leader="dot" w:pos="9062"/>
            </w:tabs>
            <w:rPr>
              <w:rFonts w:eastAsiaTheme="minorEastAsia"/>
              <w:noProof/>
              <w:lang w:eastAsia="fr-BE"/>
            </w:rPr>
          </w:pPr>
          <w:hyperlink w:anchor="_Toc56184687" w:history="1">
            <w:r w:rsidR="00D37AD9" w:rsidRPr="002E5C2B">
              <w:rPr>
                <w:rStyle w:val="Lienhypertexte"/>
                <w:noProof/>
              </w:rPr>
              <w:t>Inégalité</w:t>
            </w:r>
            <w:r w:rsidR="00D37AD9">
              <w:rPr>
                <w:noProof/>
                <w:webHidden/>
              </w:rPr>
              <w:tab/>
            </w:r>
            <w:r w:rsidR="00D37AD9">
              <w:rPr>
                <w:noProof/>
                <w:webHidden/>
              </w:rPr>
              <w:fldChar w:fldCharType="begin"/>
            </w:r>
            <w:r w:rsidR="00D37AD9">
              <w:rPr>
                <w:noProof/>
                <w:webHidden/>
              </w:rPr>
              <w:instrText xml:space="preserve"> PAGEREF _Toc56184687 \h </w:instrText>
            </w:r>
            <w:r w:rsidR="00D37AD9">
              <w:rPr>
                <w:noProof/>
                <w:webHidden/>
              </w:rPr>
            </w:r>
            <w:r w:rsidR="00D37AD9">
              <w:rPr>
                <w:noProof/>
                <w:webHidden/>
              </w:rPr>
              <w:fldChar w:fldCharType="separate"/>
            </w:r>
            <w:r w:rsidR="00D37AD9">
              <w:rPr>
                <w:noProof/>
                <w:webHidden/>
              </w:rPr>
              <w:t>17</w:t>
            </w:r>
            <w:r w:rsidR="00D37AD9">
              <w:rPr>
                <w:noProof/>
                <w:webHidden/>
              </w:rPr>
              <w:fldChar w:fldCharType="end"/>
            </w:r>
          </w:hyperlink>
        </w:p>
        <w:p w14:paraId="583F8775" w14:textId="33DC4EC8" w:rsidR="00D37AD9" w:rsidRDefault="00EC0DC5">
          <w:pPr>
            <w:pStyle w:val="TM3"/>
            <w:tabs>
              <w:tab w:val="right" w:leader="dot" w:pos="9062"/>
            </w:tabs>
            <w:rPr>
              <w:rFonts w:eastAsiaTheme="minorEastAsia"/>
              <w:noProof/>
              <w:lang w:eastAsia="fr-BE"/>
            </w:rPr>
          </w:pPr>
          <w:hyperlink w:anchor="_Toc56184688" w:history="1">
            <w:r w:rsidR="00D37AD9" w:rsidRPr="002E5C2B">
              <w:rPr>
                <w:rStyle w:val="Lienhypertexte"/>
                <w:noProof/>
              </w:rPr>
              <w:t>Ternaire</w:t>
            </w:r>
            <w:r w:rsidR="00D37AD9">
              <w:rPr>
                <w:noProof/>
                <w:webHidden/>
              </w:rPr>
              <w:tab/>
            </w:r>
            <w:r w:rsidR="00D37AD9">
              <w:rPr>
                <w:noProof/>
                <w:webHidden/>
              </w:rPr>
              <w:fldChar w:fldCharType="begin"/>
            </w:r>
            <w:r w:rsidR="00D37AD9">
              <w:rPr>
                <w:noProof/>
                <w:webHidden/>
              </w:rPr>
              <w:instrText xml:space="preserve"> PAGEREF _Toc56184688 \h </w:instrText>
            </w:r>
            <w:r w:rsidR="00D37AD9">
              <w:rPr>
                <w:noProof/>
                <w:webHidden/>
              </w:rPr>
            </w:r>
            <w:r w:rsidR="00D37AD9">
              <w:rPr>
                <w:noProof/>
                <w:webHidden/>
              </w:rPr>
              <w:fldChar w:fldCharType="separate"/>
            </w:r>
            <w:r w:rsidR="00D37AD9">
              <w:rPr>
                <w:noProof/>
                <w:webHidden/>
              </w:rPr>
              <w:t>17</w:t>
            </w:r>
            <w:r w:rsidR="00D37AD9">
              <w:rPr>
                <w:noProof/>
                <w:webHidden/>
              </w:rPr>
              <w:fldChar w:fldCharType="end"/>
            </w:r>
          </w:hyperlink>
        </w:p>
        <w:p w14:paraId="183C70F1" w14:textId="7D5E2260" w:rsidR="00D37AD9" w:rsidRDefault="00EC0DC5">
          <w:pPr>
            <w:pStyle w:val="TM3"/>
            <w:tabs>
              <w:tab w:val="right" w:leader="dot" w:pos="9062"/>
            </w:tabs>
            <w:rPr>
              <w:rFonts w:eastAsiaTheme="minorEastAsia"/>
              <w:noProof/>
              <w:lang w:eastAsia="fr-BE"/>
            </w:rPr>
          </w:pPr>
          <w:hyperlink w:anchor="_Toc56184689" w:history="1">
            <w:r w:rsidR="00D37AD9" w:rsidRPr="002E5C2B">
              <w:rPr>
                <w:rStyle w:val="Lienhypertexte"/>
                <w:noProof/>
                <w:lang w:val="en-GB"/>
              </w:rPr>
              <w:t>OR, AND, NOT</w:t>
            </w:r>
            <w:r w:rsidR="00D37AD9">
              <w:rPr>
                <w:noProof/>
                <w:webHidden/>
              </w:rPr>
              <w:tab/>
            </w:r>
            <w:r w:rsidR="00D37AD9">
              <w:rPr>
                <w:noProof/>
                <w:webHidden/>
              </w:rPr>
              <w:fldChar w:fldCharType="begin"/>
            </w:r>
            <w:r w:rsidR="00D37AD9">
              <w:rPr>
                <w:noProof/>
                <w:webHidden/>
              </w:rPr>
              <w:instrText xml:space="preserve"> PAGEREF _Toc56184689 \h </w:instrText>
            </w:r>
            <w:r w:rsidR="00D37AD9">
              <w:rPr>
                <w:noProof/>
                <w:webHidden/>
              </w:rPr>
            </w:r>
            <w:r w:rsidR="00D37AD9">
              <w:rPr>
                <w:noProof/>
                <w:webHidden/>
              </w:rPr>
              <w:fldChar w:fldCharType="separate"/>
            </w:r>
            <w:r w:rsidR="00D37AD9">
              <w:rPr>
                <w:noProof/>
                <w:webHidden/>
              </w:rPr>
              <w:t>17</w:t>
            </w:r>
            <w:r w:rsidR="00D37AD9">
              <w:rPr>
                <w:noProof/>
                <w:webHidden/>
              </w:rPr>
              <w:fldChar w:fldCharType="end"/>
            </w:r>
          </w:hyperlink>
        </w:p>
        <w:p w14:paraId="61C5946E" w14:textId="0ED53B08" w:rsidR="00D37AD9" w:rsidRDefault="00EC0DC5">
          <w:pPr>
            <w:pStyle w:val="TM2"/>
            <w:tabs>
              <w:tab w:val="right" w:leader="dot" w:pos="9062"/>
            </w:tabs>
            <w:rPr>
              <w:rFonts w:eastAsiaTheme="minorEastAsia"/>
              <w:noProof/>
              <w:lang w:eastAsia="fr-BE"/>
            </w:rPr>
          </w:pPr>
          <w:hyperlink w:anchor="_Toc56184690" w:history="1">
            <w:r w:rsidR="00D37AD9" w:rsidRPr="002E5C2B">
              <w:rPr>
                <w:rStyle w:val="Lienhypertexte"/>
                <w:noProof/>
              </w:rPr>
              <w:t>Type de variable</w:t>
            </w:r>
            <w:r w:rsidR="00D37AD9">
              <w:rPr>
                <w:noProof/>
                <w:webHidden/>
              </w:rPr>
              <w:tab/>
            </w:r>
            <w:r w:rsidR="00D37AD9">
              <w:rPr>
                <w:noProof/>
                <w:webHidden/>
              </w:rPr>
              <w:fldChar w:fldCharType="begin"/>
            </w:r>
            <w:r w:rsidR="00D37AD9">
              <w:rPr>
                <w:noProof/>
                <w:webHidden/>
              </w:rPr>
              <w:instrText xml:space="preserve"> PAGEREF _Toc56184690 \h </w:instrText>
            </w:r>
            <w:r w:rsidR="00D37AD9">
              <w:rPr>
                <w:noProof/>
                <w:webHidden/>
              </w:rPr>
            </w:r>
            <w:r w:rsidR="00D37AD9">
              <w:rPr>
                <w:noProof/>
                <w:webHidden/>
              </w:rPr>
              <w:fldChar w:fldCharType="separate"/>
            </w:r>
            <w:r w:rsidR="00D37AD9">
              <w:rPr>
                <w:noProof/>
                <w:webHidden/>
              </w:rPr>
              <w:t>18</w:t>
            </w:r>
            <w:r w:rsidR="00D37AD9">
              <w:rPr>
                <w:noProof/>
                <w:webHidden/>
              </w:rPr>
              <w:fldChar w:fldCharType="end"/>
            </w:r>
          </w:hyperlink>
        </w:p>
        <w:p w14:paraId="73DC39B7" w14:textId="076EA291" w:rsidR="00D37AD9" w:rsidRDefault="00EC0DC5">
          <w:pPr>
            <w:pStyle w:val="TM3"/>
            <w:tabs>
              <w:tab w:val="right" w:leader="dot" w:pos="9062"/>
            </w:tabs>
            <w:rPr>
              <w:rFonts w:eastAsiaTheme="minorEastAsia"/>
              <w:noProof/>
              <w:lang w:eastAsia="fr-BE"/>
            </w:rPr>
          </w:pPr>
          <w:hyperlink w:anchor="_Toc56184691" w:history="1">
            <w:r w:rsidR="00D37AD9" w:rsidRPr="002E5C2B">
              <w:rPr>
                <w:rStyle w:val="Lienhypertexte"/>
                <w:noProof/>
              </w:rPr>
              <w:t>Exercices :</w:t>
            </w:r>
            <w:r w:rsidR="00D37AD9">
              <w:rPr>
                <w:noProof/>
                <w:webHidden/>
              </w:rPr>
              <w:tab/>
            </w:r>
            <w:r w:rsidR="00D37AD9">
              <w:rPr>
                <w:noProof/>
                <w:webHidden/>
              </w:rPr>
              <w:fldChar w:fldCharType="begin"/>
            </w:r>
            <w:r w:rsidR="00D37AD9">
              <w:rPr>
                <w:noProof/>
                <w:webHidden/>
              </w:rPr>
              <w:instrText xml:space="preserve"> PAGEREF _Toc56184691 \h </w:instrText>
            </w:r>
            <w:r w:rsidR="00D37AD9">
              <w:rPr>
                <w:noProof/>
                <w:webHidden/>
              </w:rPr>
            </w:r>
            <w:r w:rsidR="00D37AD9">
              <w:rPr>
                <w:noProof/>
                <w:webHidden/>
              </w:rPr>
              <w:fldChar w:fldCharType="separate"/>
            </w:r>
            <w:r w:rsidR="00D37AD9">
              <w:rPr>
                <w:noProof/>
                <w:webHidden/>
              </w:rPr>
              <w:t>18</w:t>
            </w:r>
            <w:r w:rsidR="00D37AD9">
              <w:rPr>
                <w:noProof/>
                <w:webHidden/>
              </w:rPr>
              <w:fldChar w:fldCharType="end"/>
            </w:r>
          </w:hyperlink>
        </w:p>
        <w:p w14:paraId="629F280D" w14:textId="077960F1" w:rsidR="00D37AD9" w:rsidRDefault="00EC0DC5">
          <w:pPr>
            <w:pStyle w:val="TM2"/>
            <w:tabs>
              <w:tab w:val="right" w:leader="dot" w:pos="9062"/>
            </w:tabs>
            <w:rPr>
              <w:rFonts w:eastAsiaTheme="minorEastAsia"/>
              <w:noProof/>
              <w:lang w:eastAsia="fr-BE"/>
            </w:rPr>
          </w:pPr>
          <w:hyperlink w:anchor="_Toc56184692" w:history="1">
            <w:r w:rsidR="00D37AD9" w:rsidRPr="002E5C2B">
              <w:rPr>
                <w:rStyle w:val="Lienhypertexte"/>
                <w:noProof/>
              </w:rPr>
              <w:t>Conditionnel</w:t>
            </w:r>
            <w:r w:rsidR="00D37AD9">
              <w:rPr>
                <w:noProof/>
                <w:webHidden/>
              </w:rPr>
              <w:tab/>
            </w:r>
            <w:r w:rsidR="00D37AD9">
              <w:rPr>
                <w:noProof/>
                <w:webHidden/>
              </w:rPr>
              <w:fldChar w:fldCharType="begin"/>
            </w:r>
            <w:r w:rsidR="00D37AD9">
              <w:rPr>
                <w:noProof/>
                <w:webHidden/>
              </w:rPr>
              <w:instrText xml:space="preserve"> PAGEREF _Toc56184692 \h </w:instrText>
            </w:r>
            <w:r w:rsidR="00D37AD9">
              <w:rPr>
                <w:noProof/>
                <w:webHidden/>
              </w:rPr>
            </w:r>
            <w:r w:rsidR="00D37AD9">
              <w:rPr>
                <w:noProof/>
                <w:webHidden/>
              </w:rPr>
              <w:fldChar w:fldCharType="separate"/>
            </w:r>
            <w:r w:rsidR="00D37AD9">
              <w:rPr>
                <w:noProof/>
                <w:webHidden/>
              </w:rPr>
              <w:t>19</w:t>
            </w:r>
            <w:r w:rsidR="00D37AD9">
              <w:rPr>
                <w:noProof/>
                <w:webHidden/>
              </w:rPr>
              <w:fldChar w:fldCharType="end"/>
            </w:r>
          </w:hyperlink>
        </w:p>
        <w:p w14:paraId="0ED05D42" w14:textId="15A6AE65" w:rsidR="00D37AD9" w:rsidRDefault="00EC0DC5">
          <w:pPr>
            <w:pStyle w:val="TM3"/>
            <w:tabs>
              <w:tab w:val="right" w:leader="dot" w:pos="9062"/>
            </w:tabs>
            <w:rPr>
              <w:rFonts w:eastAsiaTheme="minorEastAsia"/>
              <w:noProof/>
              <w:lang w:eastAsia="fr-BE"/>
            </w:rPr>
          </w:pPr>
          <w:hyperlink w:anchor="_Toc56184693" w:history="1">
            <w:r w:rsidR="00D37AD9" w:rsidRPr="002E5C2B">
              <w:rPr>
                <w:rStyle w:val="Lienhypertexte"/>
                <w:noProof/>
              </w:rPr>
              <w:t>Switch</w:t>
            </w:r>
            <w:r w:rsidR="00D37AD9">
              <w:rPr>
                <w:noProof/>
                <w:webHidden/>
              </w:rPr>
              <w:tab/>
            </w:r>
            <w:r w:rsidR="00D37AD9">
              <w:rPr>
                <w:noProof/>
                <w:webHidden/>
              </w:rPr>
              <w:fldChar w:fldCharType="begin"/>
            </w:r>
            <w:r w:rsidR="00D37AD9">
              <w:rPr>
                <w:noProof/>
                <w:webHidden/>
              </w:rPr>
              <w:instrText xml:space="preserve"> PAGEREF _Toc56184693 \h </w:instrText>
            </w:r>
            <w:r w:rsidR="00D37AD9">
              <w:rPr>
                <w:noProof/>
                <w:webHidden/>
              </w:rPr>
            </w:r>
            <w:r w:rsidR="00D37AD9">
              <w:rPr>
                <w:noProof/>
                <w:webHidden/>
              </w:rPr>
              <w:fldChar w:fldCharType="separate"/>
            </w:r>
            <w:r w:rsidR="00D37AD9">
              <w:rPr>
                <w:noProof/>
                <w:webHidden/>
              </w:rPr>
              <w:t>19</w:t>
            </w:r>
            <w:r w:rsidR="00D37AD9">
              <w:rPr>
                <w:noProof/>
                <w:webHidden/>
              </w:rPr>
              <w:fldChar w:fldCharType="end"/>
            </w:r>
          </w:hyperlink>
        </w:p>
        <w:p w14:paraId="6A965AFB" w14:textId="34EB52C5" w:rsidR="00D37AD9" w:rsidRDefault="00EC0DC5">
          <w:pPr>
            <w:pStyle w:val="TM2"/>
            <w:tabs>
              <w:tab w:val="right" w:leader="dot" w:pos="9062"/>
            </w:tabs>
            <w:rPr>
              <w:rFonts w:eastAsiaTheme="minorEastAsia"/>
              <w:noProof/>
              <w:lang w:eastAsia="fr-BE"/>
            </w:rPr>
          </w:pPr>
          <w:hyperlink w:anchor="_Toc56184694" w:history="1">
            <w:r w:rsidR="00D37AD9" w:rsidRPr="002E5C2B">
              <w:rPr>
                <w:rStyle w:val="Lienhypertexte"/>
                <w:noProof/>
              </w:rPr>
              <w:t>Les fonctions</w:t>
            </w:r>
            <w:r w:rsidR="00D37AD9">
              <w:rPr>
                <w:noProof/>
                <w:webHidden/>
              </w:rPr>
              <w:tab/>
            </w:r>
            <w:r w:rsidR="00D37AD9">
              <w:rPr>
                <w:noProof/>
                <w:webHidden/>
              </w:rPr>
              <w:fldChar w:fldCharType="begin"/>
            </w:r>
            <w:r w:rsidR="00D37AD9">
              <w:rPr>
                <w:noProof/>
                <w:webHidden/>
              </w:rPr>
              <w:instrText xml:space="preserve"> PAGEREF _Toc56184694 \h </w:instrText>
            </w:r>
            <w:r w:rsidR="00D37AD9">
              <w:rPr>
                <w:noProof/>
                <w:webHidden/>
              </w:rPr>
            </w:r>
            <w:r w:rsidR="00D37AD9">
              <w:rPr>
                <w:noProof/>
                <w:webHidden/>
              </w:rPr>
              <w:fldChar w:fldCharType="separate"/>
            </w:r>
            <w:r w:rsidR="00D37AD9">
              <w:rPr>
                <w:noProof/>
                <w:webHidden/>
              </w:rPr>
              <w:t>20</w:t>
            </w:r>
            <w:r w:rsidR="00D37AD9">
              <w:rPr>
                <w:noProof/>
                <w:webHidden/>
              </w:rPr>
              <w:fldChar w:fldCharType="end"/>
            </w:r>
          </w:hyperlink>
        </w:p>
        <w:p w14:paraId="252D3D41" w14:textId="4561F49B" w:rsidR="00D37AD9" w:rsidRDefault="00EC0DC5">
          <w:pPr>
            <w:pStyle w:val="TM3"/>
            <w:tabs>
              <w:tab w:val="right" w:leader="dot" w:pos="9062"/>
            </w:tabs>
            <w:rPr>
              <w:rFonts w:eastAsiaTheme="minorEastAsia"/>
              <w:noProof/>
              <w:lang w:eastAsia="fr-BE"/>
            </w:rPr>
          </w:pPr>
          <w:hyperlink w:anchor="_Toc56184695" w:history="1">
            <w:r w:rsidR="00D37AD9" w:rsidRPr="002E5C2B">
              <w:rPr>
                <w:rStyle w:val="Lienhypertexte"/>
                <w:noProof/>
              </w:rPr>
              <w:t>Opération sur les nombres</w:t>
            </w:r>
            <w:r w:rsidR="00D37AD9">
              <w:rPr>
                <w:noProof/>
                <w:webHidden/>
              </w:rPr>
              <w:tab/>
            </w:r>
            <w:r w:rsidR="00D37AD9">
              <w:rPr>
                <w:noProof/>
                <w:webHidden/>
              </w:rPr>
              <w:fldChar w:fldCharType="begin"/>
            </w:r>
            <w:r w:rsidR="00D37AD9">
              <w:rPr>
                <w:noProof/>
                <w:webHidden/>
              </w:rPr>
              <w:instrText xml:space="preserve"> PAGEREF _Toc56184695 \h </w:instrText>
            </w:r>
            <w:r w:rsidR="00D37AD9">
              <w:rPr>
                <w:noProof/>
                <w:webHidden/>
              </w:rPr>
            </w:r>
            <w:r w:rsidR="00D37AD9">
              <w:rPr>
                <w:noProof/>
                <w:webHidden/>
              </w:rPr>
              <w:fldChar w:fldCharType="separate"/>
            </w:r>
            <w:r w:rsidR="00D37AD9">
              <w:rPr>
                <w:noProof/>
                <w:webHidden/>
              </w:rPr>
              <w:t>21</w:t>
            </w:r>
            <w:r w:rsidR="00D37AD9">
              <w:rPr>
                <w:noProof/>
                <w:webHidden/>
              </w:rPr>
              <w:fldChar w:fldCharType="end"/>
            </w:r>
          </w:hyperlink>
        </w:p>
        <w:p w14:paraId="5393B9EF" w14:textId="2D474C75" w:rsidR="00D37AD9" w:rsidRDefault="00EC0DC5">
          <w:pPr>
            <w:pStyle w:val="TM3"/>
            <w:tabs>
              <w:tab w:val="right" w:leader="dot" w:pos="9062"/>
            </w:tabs>
            <w:rPr>
              <w:rFonts w:eastAsiaTheme="minorEastAsia"/>
              <w:noProof/>
              <w:lang w:eastAsia="fr-BE"/>
            </w:rPr>
          </w:pPr>
          <w:hyperlink w:anchor="_Toc56184696" w:history="1">
            <w:r w:rsidR="00D37AD9" w:rsidRPr="002E5C2B">
              <w:rPr>
                <w:rStyle w:val="Lienhypertexte"/>
                <w:noProof/>
              </w:rPr>
              <w:t>Opérations mathématiques de base via Math</w:t>
            </w:r>
            <w:r w:rsidR="00D37AD9">
              <w:rPr>
                <w:noProof/>
                <w:webHidden/>
              </w:rPr>
              <w:tab/>
            </w:r>
            <w:r w:rsidR="00D37AD9">
              <w:rPr>
                <w:noProof/>
                <w:webHidden/>
              </w:rPr>
              <w:fldChar w:fldCharType="begin"/>
            </w:r>
            <w:r w:rsidR="00D37AD9">
              <w:rPr>
                <w:noProof/>
                <w:webHidden/>
              </w:rPr>
              <w:instrText xml:space="preserve"> PAGEREF _Toc56184696 \h </w:instrText>
            </w:r>
            <w:r w:rsidR="00D37AD9">
              <w:rPr>
                <w:noProof/>
                <w:webHidden/>
              </w:rPr>
            </w:r>
            <w:r w:rsidR="00D37AD9">
              <w:rPr>
                <w:noProof/>
                <w:webHidden/>
              </w:rPr>
              <w:fldChar w:fldCharType="separate"/>
            </w:r>
            <w:r w:rsidR="00D37AD9">
              <w:rPr>
                <w:noProof/>
                <w:webHidden/>
              </w:rPr>
              <w:t>21</w:t>
            </w:r>
            <w:r w:rsidR="00D37AD9">
              <w:rPr>
                <w:noProof/>
                <w:webHidden/>
              </w:rPr>
              <w:fldChar w:fldCharType="end"/>
            </w:r>
          </w:hyperlink>
        </w:p>
        <w:p w14:paraId="6550DF10" w14:textId="30C70B48" w:rsidR="00D37AD9" w:rsidRDefault="00EC0DC5">
          <w:pPr>
            <w:pStyle w:val="TM3"/>
            <w:tabs>
              <w:tab w:val="right" w:leader="dot" w:pos="9062"/>
            </w:tabs>
            <w:rPr>
              <w:rFonts w:eastAsiaTheme="minorEastAsia"/>
              <w:noProof/>
              <w:lang w:eastAsia="fr-BE"/>
            </w:rPr>
          </w:pPr>
          <w:hyperlink w:anchor="_Toc56184697" w:history="1">
            <w:r w:rsidR="00D37AD9" w:rsidRPr="002E5C2B">
              <w:rPr>
                <w:rStyle w:val="Lienhypertexte"/>
                <w:noProof/>
              </w:rPr>
              <w:t>Opération sur les chaines de caractères (string)</w:t>
            </w:r>
            <w:r w:rsidR="00D37AD9">
              <w:rPr>
                <w:noProof/>
                <w:webHidden/>
              </w:rPr>
              <w:tab/>
            </w:r>
            <w:r w:rsidR="00D37AD9">
              <w:rPr>
                <w:noProof/>
                <w:webHidden/>
              </w:rPr>
              <w:fldChar w:fldCharType="begin"/>
            </w:r>
            <w:r w:rsidR="00D37AD9">
              <w:rPr>
                <w:noProof/>
                <w:webHidden/>
              </w:rPr>
              <w:instrText xml:space="preserve"> PAGEREF _Toc56184697 \h </w:instrText>
            </w:r>
            <w:r w:rsidR="00D37AD9">
              <w:rPr>
                <w:noProof/>
                <w:webHidden/>
              </w:rPr>
            </w:r>
            <w:r w:rsidR="00D37AD9">
              <w:rPr>
                <w:noProof/>
                <w:webHidden/>
              </w:rPr>
              <w:fldChar w:fldCharType="separate"/>
            </w:r>
            <w:r w:rsidR="00D37AD9">
              <w:rPr>
                <w:noProof/>
                <w:webHidden/>
              </w:rPr>
              <w:t>21</w:t>
            </w:r>
            <w:r w:rsidR="00D37AD9">
              <w:rPr>
                <w:noProof/>
                <w:webHidden/>
              </w:rPr>
              <w:fldChar w:fldCharType="end"/>
            </w:r>
          </w:hyperlink>
        </w:p>
        <w:p w14:paraId="6A8A4F76" w14:textId="37DB35F7" w:rsidR="00D37AD9" w:rsidRDefault="00EC0DC5">
          <w:pPr>
            <w:pStyle w:val="TM3"/>
            <w:tabs>
              <w:tab w:val="right" w:leader="dot" w:pos="9062"/>
            </w:tabs>
            <w:rPr>
              <w:rFonts w:eastAsiaTheme="minorEastAsia"/>
              <w:noProof/>
              <w:lang w:eastAsia="fr-BE"/>
            </w:rPr>
          </w:pPr>
          <w:hyperlink w:anchor="_Toc56184698" w:history="1">
            <w:r w:rsidR="00D37AD9" w:rsidRPr="002E5C2B">
              <w:rPr>
                <w:rStyle w:val="Lienhypertexte"/>
                <w:noProof/>
              </w:rPr>
              <w:t>https://www.php.net/manual/fr/ref.strings.php</w:t>
            </w:r>
            <w:r w:rsidR="00D37AD9">
              <w:rPr>
                <w:noProof/>
                <w:webHidden/>
              </w:rPr>
              <w:tab/>
            </w:r>
            <w:r w:rsidR="00D37AD9">
              <w:rPr>
                <w:noProof/>
                <w:webHidden/>
              </w:rPr>
              <w:fldChar w:fldCharType="begin"/>
            </w:r>
            <w:r w:rsidR="00D37AD9">
              <w:rPr>
                <w:noProof/>
                <w:webHidden/>
              </w:rPr>
              <w:instrText xml:space="preserve"> PAGEREF _Toc56184698 \h </w:instrText>
            </w:r>
            <w:r w:rsidR="00D37AD9">
              <w:rPr>
                <w:noProof/>
                <w:webHidden/>
              </w:rPr>
            </w:r>
            <w:r w:rsidR="00D37AD9">
              <w:rPr>
                <w:noProof/>
                <w:webHidden/>
              </w:rPr>
              <w:fldChar w:fldCharType="separate"/>
            </w:r>
            <w:r w:rsidR="00D37AD9">
              <w:rPr>
                <w:noProof/>
                <w:webHidden/>
              </w:rPr>
              <w:t>22</w:t>
            </w:r>
            <w:r w:rsidR="00D37AD9">
              <w:rPr>
                <w:noProof/>
                <w:webHidden/>
              </w:rPr>
              <w:fldChar w:fldCharType="end"/>
            </w:r>
          </w:hyperlink>
        </w:p>
        <w:p w14:paraId="57175C39" w14:textId="12FD6B8A" w:rsidR="00D37AD9" w:rsidRDefault="00EC0DC5">
          <w:pPr>
            <w:pStyle w:val="TM3"/>
            <w:tabs>
              <w:tab w:val="right" w:leader="dot" w:pos="9062"/>
            </w:tabs>
            <w:rPr>
              <w:rFonts w:eastAsiaTheme="minorEastAsia"/>
              <w:noProof/>
              <w:lang w:eastAsia="fr-BE"/>
            </w:rPr>
          </w:pPr>
          <w:hyperlink w:anchor="_Toc56184699" w:history="1">
            <w:r w:rsidR="00D37AD9" w:rsidRPr="002E5C2B">
              <w:rPr>
                <w:rStyle w:val="Lienhypertexte"/>
                <w:noProof/>
              </w:rPr>
              <w:t>Documentation des fonctions</w:t>
            </w:r>
            <w:r w:rsidR="00D37AD9">
              <w:rPr>
                <w:noProof/>
                <w:webHidden/>
              </w:rPr>
              <w:tab/>
            </w:r>
            <w:r w:rsidR="00D37AD9">
              <w:rPr>
                <w:noProof/>
                <w:webHidden/>
              </w:rPr>
              <w:fldChar w:fldCharType="begin"/>
            </w:r>
            <w:r w:rsidR="00D37AD9">
              <w:rPr>
                <w:noProof/>
                <w:webHidden/>
              </w:rPr>
              <w:instrText xml:space="preserve"> PAGEREF _Toc56184699 \h </w:instrText>
            </w:r>
            <w:r w:rsidR="00D37AD9">
              <w:rPr>
                <w:noProof/>
                <w:webHidden/>
              </w:rPr>
            </w:r>
            <w:r w:rsidR="00D37AD9">
              <w:rPr>
                <w:noProof/>
                <w:webHidden/>
              </w:rPr>
              <w:fldChar w:fldCharType="separate"/>
            </w:r>
            <w:r w:rsidR="00D37AD9">
              <w:rPr>
                <w:noProof/>
                <w:webHidden/>
              </w:rPr>
              <w:t>22</w:t>
            </w:r>
            <w:r w:rsidR="00D37AD9">
              <w:rPr>
                <w:noProof/>
                <w:webHidden/>
              </w:rPr>
              <w:fldChar w:fldCharType="end"/>
            </w:r>
          </w:hyperlink>
        </w:p>
        <w:p w14:paraId="3639E84D" w14:textId="31FC4D03" w:rsidR="00D37AD9" w:rsidRDefault="00EC0DC5">
          <w:pPr>
            <w:pStyle w:val="TM2"/>
            <w:tabs>
              <w:tab w:val="right" w:leader="dot" w:pos="9062"/>
            </w:tabs>
            <w:rPr>
              <w:rFonts w:eastAsiaTheme="minorEastAsia"/>
              <w:noProof/>
              <w:lang w:eastAsia="fr-BE"/>
            </w:rPr>
          </w:pPr>
          <w:hyperlink w:anchor="_Toc56184700" w:history="1">
            <w:r w:rsidR="00D37AD9" w:rsidRPr="002E5C2B">
              <w:rPr>
                <w:rStyle w:val="Lienhypertexte"/>
                <w:noProof/>
              </w:rPr>
              <w:t>Les tableaux (array)</w:t>
            </w:r>
            <w:r w:rsidR="00D37AD9">
              <w:rPr>
                <w:noProof/>
                <w:webHidden/>
              </w:rPr>
              <w:tab/>
            </w:r>
            <w:r w:rsidR="00D37AD9">
              <w:rPr>
                <w:noProof/>
                <w:webHidden/>
              </w:rPr>
              <w:fldChar w:fldCharType="begin"/>
            </w:r>
            <w:r w:rsidR="00D37AD9">
              <w:rPr>
                <w:noProof/>
                <w:webHidden/>
              </w:rPr>
              <w:instrText xml:space="preserve"> PAGEREF _Toc56184700 \h </w:instrText>
            </w:r>
            <w:r w:rsidR="00D37AD9">
              <w:rPr>
                <w:noProof/>
                <w:webHidden/>
              </w:rPr>
            </w:r>
            <w:r w:rsidR="00D37AD9">
              <w:rPr>
                <w:noProof/>
                <w:webHidden/>
              </w:rPr>
              <w:fldChar w:fldCharType="separate"/>
            </w:r>
            <w:r w:rsidR="00D37AD9">
              <w:rPr>
                <w:noProof/>
                <w:webHidden/>
              </w:rPr>
              <w:t>22</w:t>
            </w:r>
            <w:r w:rsidR="00D37AD9">
              <w:rPr>
                <w:noProof/>
                <w:webHidden/>
              </w:rPr>
              <w:fldChar w:fldCharType="end"/>
            </w:r>
          </w:hyperlink>
        </w:p>
        <w:p w14:paraId="66919388" w14:textId="69C5A621" w:rsidR="00D37AD9" w:rsidRDefault="00EC0DC5">
          <w:pPr>
            <w:pStyle w:val="TM3"/>
            <w:tabs>
              <w:tab w:val="right" w:leader="dot" w:pos="9062"/>
            </w:tabs>
            <w:rPr>
              <w:rFonts w:eastAsiaTheme="minorEastAsia"/>
              <w:noProof/>
              <w:lang w:eastAsia="fr-BE"/>
            </w:rPr>
          </w:pPr>
          <w:hyperlink w:anchor="_Toc56184701" w:history="1">
            <w:r w:rsidR="00D37AD9" w:rsidRPr="002E5C2B">
              <w:rPr>
                <w:rStyle w:val="Lienhypertexte"/>
                <w:noProof/>
              </w:rPr>
              <w:t>Fonction sur les tableaux :</w:t>
            </w:r>
            <w:r w:rsidR="00D37AD9">
              <w:rPr>
                <w:noProof/>
                <w:webHidden/>
              </w:rPr>
              <w:tab/>
            </w:r>
            <w:r w:rsidR="00D37AD9">
              <w:rPr>
                <w:noProof/>
                <w:webHidden/>
              </w:rPr>
              <w:fldChar w:fldCharType="begin"/>
            </w:r>
            <w:r w:rsidR="00D37AD9">
              <w:rPr>
                <w:noProof/>
                <w:webHidden/>
              </w:rPr>
              <w:instrText xml:space="preserve"> PAGEREF _Toc56184701 \h </w:instrText>
            </w:r>
            <w:r w:rsidR="00D37AD9">
              <w:rPr>
                <w:noProof/>
                <w:webHidden/>
              </w:rPr>
            </w:r>
            <w:r w:rsidR="00D37AD9">
              <w:rPr>
                <w:noProof/>
                <w:webHidden/>
              </w:rPr>
              <w:fldChar w:fldCharType="separate"/>
            </w:r>
            <w:r w:rsidR="00D37AD9">
              <w:rPr>
                <w:noProof/>
                <w:webHidden/>
              </w:rPr>
              <w:t>23</w:t>
            </w:r>
            <w:r w:rsidR="00D37AD9">
              <w:rPr>
                <w:noProof/>
                <w:webHidden/>
              </w:rPr>
              <w:fldChar w:fldCharType="end"/>
            </w:r>
          </w:hyperlink>
        </w:p>
        <w:p w14:paraId="79D5C622" w14:textId="3BCA8961" w:rsidR="00D37AD9" w:rsidRDefault="00EC0DC5">
          <w:pPr>
            <w:pStyle w:val="TM3"/>
            <w:tabs>
              <w:tab w:val="right" w:leader="dot" w:pos="9062"/>
            </w:tabs>
            <w:rPr>
              <w:rFonts w:eastAsiaTheme="minorEastAsia"/>
              <w:noProof/>
              <w:lang w:eastAsia="fr-BE"/>
            </w:rPr>
          </w:pPr>
          <w:hyperlink w:anchor="_Toc56184702" w:history="1">
            <w:r w:rsidR="00D37AD9" w:rsidRPr="002E5C2B">
              <w:rPr>
                <w:rStyle w:val="Lienhypertexte"/>
                <w:noProof/>
              </w:rPr>
              <w:t>https://www.php.net/manual/fr/function.array-filter.php</w:t>
            </w:r>
            <w:r w:rsidR="00D37AD9">
              <w:rPr>
                <w:noProof/>
                <w:webHidden/>
              </w:rPr>
              <w:tab/>
            </w:r>
            <w:r w:rsidR="00D37AD9">
              <w:rPr>
                <w:noProof/>
                <w:webHidden/>
              </w:rPr>
              <w:fldChar w:fldCharType="begin"/>
            </w:r>
            <w:r w:rsidR="00D37AD9">
              <w:rPr>
                <w:noProof/>
                <w:webHidden/>
              </w:rPr>
              <w:instrText xml:space="preserve"> PAGEREF _Toc56184702 \h </w:instrText>
            </w:r>
            <w:r w:rsidR="00D37AD9">
              <w:rPr>
                <w:noProof/>
                <w:webHidden/>
              </w:rPr>
            </w:r>
            <w:r w:rsidR="00D37AD9">
              <w:rPr>
                <w:noProof/>
                <w:webHidden/>
              </w:rPr>
              <w:fldChar w:fldCharType="separate"/>
            </w:r>
            <w:r w:rsidR="00D37AD9">
              <w:rPr>
                <w:noProof/>
                <w:webHidden/>
              </w:rPr>
              <w:t>24</w:t>
            </w:r>
            <w:r w:rsidR="00D37AD9">
              <w:rPr>
                <w:noProof/>
                <w:webHidden/>
              </w:rPr>
              <w:fldChar w:fldCharType="end"/>
            </w:r>
          </w:hyperlink>
        </w:p>
        <w:p w14:paraId="191EFE9D" w14:textId="1DE4376C" w:rsidR="00D37AD9" w:rsidRDefault="00EC0DC5">
          <w:pPr>
            <w:pStyle w:val="TM2"/>
            <w:tabs>
              <w:tab w:val="right" w:leader="dot" w:pos="9062"/>
            </w:tabs>
            <w:rPr>
              <w:rFonts w:eastAsiaTheme="minorEastAsia"/>
              <w:noProof/>
              <w:lang w:eastAsia="fr-BE"/>
            </w:rPr>
          </w:pPr>
          <w:hyperlink w:anchor="_Toc56184703" w:history="1">
            <w:r w:rsidR="00D37AD9" w:rsidRPr="002E5C2B">
              <w:rPr>
                <w:rStyle w:val="Lienhypertexte"/>
                <w:noProof/>
              </w:rPr>
              <w:t>Les boucles</w:t>
            </w:r>
            <w:r w:rsidR="00D37AD9">
              <w:rPr>
                <w:noProof/>
                <w:webHidden/>
              </w:rPr>
              <w:tab/>
            </w:r>
            <w:r w:rsidR="00D37AD9">
              <w:rPr>
                <w:noProof/>
                <w:webHidden/>
              </w:rPr>
              <w:fldChar w:fldCharType="begin"/>
            </w:r>
            <w:r w:rsidR="00D37AD9">
              <w:rPr>
                <w:noProof/>
                <w:webHidden/>
              </w:rPr>
              <w:instrText xml:space="preserve"> PAGEREF _Toc56184703 \h </w:instrText>
            </w:r>
            <w:r w:rsidR="00D37AD9">
              <w:rPr>
                <w:noProof/>
                <w:webHidden/>
              </w:rPr>
            </w:r>
            <w:r w:rsidR="00D37AD9">
              <w:rPr>
                <w:noProof/>
                <w:webHidden/>
              </w:rPr>
              <w:fldChar w:fldCharType="separate"/>
            </w:r>
            <w:r w:rsidR="00D37AD9">
              <w:rPr>
                <w:noProof/>
                <w:webHidden/>
              </w:rPr>
              <w:t>25</w:t>
            </w:r>
            <w:r w:rsidR="00D37AD9">
              <w:rPr>
                <w:noProof/>
                <w:webHidden/>
              </w:rPr>
              <w:fldChar w:fldCharType="end"/>
            </w:r>
          </w:hyperlink>
        </w:p>
        <w:p w14:paraId="551A950A" w14:textId="02A7D50D" w:rsidR="00D37AD9" w:rsidRDefault="00EC0DC5">
          <w:pPr>
            <w:pStyle w:val="TM3"/>
            <w:tabs>
              <w:tab w:val="right" w:leader="dot" w:pos="9062"/>
            </w:tabs>
            <w:rPr>
              <w:rFonts w:eastAsiaTheme="minorEastAsia"/>
              <w:noProof/>
              <w:lang w:eastAsia="fr-BE"/>
            </w:rPr>
          </w:pPr>
          <w:hyperlink w:anchor="_Toc56184704" w:history="1">
            <w:r w:rsidR="00D37AD9" w:rsidRPr="002E5C2B">
              <w:rPr>
                <w:rStyle w:val="Lienhypertexte"/>
                <w:noProof/>
              </w:rPr>
              <w:t>While</w:t>
            </w:r>
            <w:r w:rsidR="00D37AD9">
              <w:rPr>
                <w:noProof/>
                <w:webHidden/>
              </w:rPr>
              <w:tab/>
            </w:r>
            <w:r w:rsidR="00D37AD9">
              <w:rPr>
                <w:noProof/>
                <w:webHidden/>
              </w:rPr>
              <w:fldChar w:fldCharType="begin"/>
            </w:r>
            <w:r w:rsidR="00D37AD9">
              <w:rPr>
                <w:noProof/>
                <w:webHidden/>
              </w:rPr>
              <w:instrText xml:space="preserve"> PAGEREF _Toc56184704 \h </w:instrText>
            </w:r>
            <w:r w:rsidR="00D37AD9">
              <w:rPr>
                <w:noProof/>
                <w:webHidden/>
              </w:rPr>
            </w:r>
            <w:r w:rsidR="00D37AD9">
              <w:rPr>
                <w:noProof/>
                <w:webHidden/>
              </w:rPr>
              <w:fldChar w:fldCharType="separate"/>
            </w:r>
            <w:r w:rsidR="00D37AD9">
              <w:rPr>
                <w:noProof/>
                <w:webHidden/>
              </w:rPr>
              <w:t>25</w:t>
            </w:r>
            <w:r w:rsidR="00D37AD9">
              <w:rPr>
                <w:noProof/>
                <w:webHidden/>
              </w:rPr>
              <w:fldChar w:fldCharType="end"/>
            </w:r>
          </w:hyperlink>
        </w:p>
        <w:p w14:paraId="77D48FD3" w14:textId="24DC4FCC" w:rsidR="00D37AD9" w:rsidRDefault="00EC0DC5">
          <w:pPr>
            <w:pStyle w:val="TM3"/>
            <w:tabs>
              <w:tab w:val="right" w:leader="dot" w:pos="9062"/>
            </w:tabs>
            <w:rPr>
              <w:rFonts w:eastAsiaTheme="minorEastAsia"/>
              <w:noProof/>
              <w:lang w:eastAsia="fr-BE"/>
            </w:rPr>
          </w:pPr>
          <w:hyperlink w:anchor="_Toc56184705" w:history="1">
            <w:r w:rsidR="00D37AD9" w:rsidRPr="002E5C2B">
              <w:rPr>
                <w:rStyle w:val="Lienhypertexte"/>
                <w:noProof/>
                <w:lang w:val="en-US"/>
              </w:rPr>
              <w:t>Do…while</w:t>
            </w:r>
            <w:r w:rsidR="00D37AD9">
              <w:rPr>
                <w:noProof/>
                <w:webHidden/>
              </w:rPr>
              <w:tab/>
            </w:r>
            <w:r w:rsidR="00D37AD9">
              <w:rPr>
                <w:noProof/>
                <w:webHidden/>
              </w:rPr>
              <w:fldChar w:fldCharType="begin"/>
            </w:r>
            <w:r w:rsidR="00D37AD9">
              <w:rPr>
                <w:noProof/>
                <w:webHidden/>
              </w:rPr>
              <w:instrText xml:space="preserve"> PAGEREF _Toc56184705 \h </w:instrText>
            </w:r>
            <w:r w:rsidR="00D37AD9">
              <w:rPr>
                <w:noProof/>
                <w:webHidden/>
              </w:rPr>
            </w:r>
            <w:r w:rsidR="00D37AD9">
              <w:rPr>
                <w:noProof/>
                <w:webHidden/>
              </w:rPr>
              <w:fldChar w:fldCharType="separate"/>
            </w:r>
            <w:r w:rsidR="00D37AD9">
              <w:rPr>
                <w:noProof/>
                <w:webHidden/>
              </w:rPr>
              <w:t>25</w:t>
            </w:r>
            <w:r w:rsidR="00D37AD9">
              <w:rPr>
                <w:noProof/>
                <w:webHidden/>
              </w:rPr>
              <w:fldChar w:fldCharType="end"/>
            </w:r>
          </w:hyperlink>
        </w:p>
        <w:p w14:paraId="309E80C6" w14:textId="5E461F01" w:rsidR="00D37AD9" w:rsidRDefault="00EC0DC5">
          <w:pPr>
            <w:pStyle w:val="TM3"/>
            <w:tabs>
              <w:tab w:val="right" w:leader="dot" w:pos="9062"/>
            </w:tabs>
            <w:rPr>
              <w:rFonts w:eastAsiaTheme="minorEastAsia"/>
              <w:noProof/>
              <w:lang w:eastAsia="fr-BE"/>
            </w:rPr>
          </w:pPr>
          <w:hyperlink w:anchor="_Toc56184706" w:history="1">
            <w:r w:rsidR="00D37AD9" w:rsidRPr="002E5C2B">
              <w:rPr>
                <w:rStyle w:val="Lienhypertexte"/>
                <w:noProof/>
              </w:rPr>
              <w:t>For</w:t>
            </w:r>
            <w:r w:rsidR="00D37AD9">
              <w:rPr>
                <w:noProof/>
                <w:webHidden/>
              </w:rPr>
              <w:tab/>
            </w:r>
            <w:r w:rsidR="00D37AD9">
              <w:rPr>
                <w:noProof/>
                <w:webHidden/>
              </w:rPr>
              <w:fldChar w:fldCharType="begin"/>
            </w:r>
            <w:r w:rsidR="00D37AD9">
              <w:rPr>
                <w:noProof/>
                <w:webHidden/>
              </w:rPr>
              <w:instrText xml:space="preserve"> PAGEREF _Toc56184706 \h </w:instrText>
            </w:r>
            <w:r w:rsidR="00D37AD9">
              <w:rPr>
                <w:noProof/>
                <w:webHidden/>
              </w:rPr>
            </w:r>
            <w:r w:rsidR="00D37AD9">
              <w:rPr>
                <w:noProof/>
                <w:webHidden/>
              </w:rPr>
              <w:fldChar w:fldCharType="separate"/>
            </w:r>
            <w:r w:rsidR="00D37AD9">
              <w:rPr>
                <w:noProof/>
                <w:webHidden/>
              </w:rPr>
              <w:t>25</w:t>
            </w:r>
            <w:r w:rsidR="00D37AD9">
              <w:rPr>
                <w:noProof/>
                <w:webHidden/>
              </w:rPr>
              <w:fldChar w:fldCharType="end"/>
            </w:r>
          </w:hyperlink>
        </w:p>
        <w:p w14:paraId="4BBEEDCB" w14:textId="37629609" w:rsidR="00D37AD9" w:rsidRDefault="00EC0DC5">
          <w:pPr>
            <w:pStyle w:val="TM3"/>
            <w:tabs>
              <w:tab w:val="right" w:leader="dot" w:pos="9062"/>
            </w:tabs>
            <w:rPr>
              <w:rFonts w:eastAsiaTheme="minorEastAsia"/>
              <w:noProof/>
              <w:lang w:eastAsia="fr-BE"/>
            </w:rPr>
          </w:pPr>
          <w:hyperlink w:anchor="_Toc56184707" w:history="1">
            <w:r w:rsidR="00D37AD9" w:rsidRPr="002E5C2B">
              <w:rPr>
                <w:rStyle w:val="Lienhypertexte"/>
                <w:noProof/>
              </w:rPr>
              <w:t>Foreach</w:t>
            </w:r>
            <w:r w:rsidR="00D37AD9">
              <w:rPr>
                <w:noProof/>
                <w:webHidden/>
              </w:rPr>
              <w:tab/>
            </w:r>
            <w:r w:rsidR="00D37AD9">
              <w:rPr>
                <w:noProof/>
                <w:webHidden/>
              </w:rPr>
              <w:fldChar w:fldCharType="begin"/>
            </w:r>
            <w:r w:rsidR="00D37AD9">
              <w:rPr>
                <w:noProof/>
                <w:webHidden/>
              </w:rPr>
              <w:instrText xml:space="preserve"> PAGEREF _Toc56184707 \h </w:instrText>
            </w:r>
            <w:r w:rsidR="00D37AD9">
              <w:rPr>
                <w:noProof/>
                <w:webHidden/>
              </w:rPr>
            </w:r>
            <w:r w:rsidR="00D37AD9">
              <w:rPr>
                <w:noProof/>
                <w:webHidden/>
              </w:rPr>
              <w:fldChar w:fldCharType="separate"/>
            </w:r>
            <w:r w:rsidR="00D37AD9">
              <w:rPr>
                <w:noProof/>
                <w:webHidden/>
              </w:rPr>
              <w:t>26</w:t>
            </w:r>
            <w:r w:rsidR="00D37AD9">
              <w:rPr>
                <w:noProof/>
                <w:webHidden/>
              </w:rPr>
              <w:fldChar w:fldCharType="end"/>
            </w:r>
          </w:hyperlink>
        </w:p>
        <w:p w14:paraId="76B5519F" w14:textId="661E729B" w:rsidR="00D37AD9" w:rsidRDefault="00EC0DC5">
          <w:pPr>
            <w:pStyle w:val="TM2"/>
            <w:tabs>
              <w:tab w:val="right" w:leader="dot" w:pos="9062"/>
            </w:tabs>
            <w:rPr>
              <w:rFonts w:eastAsiaTheme="minorEastAsia"/>
              <w:noProof/>
              <w:lang w:eastAsia="fr-BE"/>
            </w:rPr>
          </w:pPr>
          <w:hyperlink w:anchor="_Toc56184708" w:history="1">
            <w:r w:rsidR="00D37AD9" w:rsidRPr="002E5C2B">
              <w:rPr>
                <w:rStyle w:val="Lienhypertexte"/>
                <w:noProof/>
              </w:rPr>
              <w:t>Le portée des variables</w:t>
            </w:r>
            <w:r w:rsidR="00D37AD9">
              <w:rPr>
                <w:noProof/>
                <w:webHidden/>
              </w:rPr>
              <w:tab/>
            </w:r>
            <w:r w:rsidR="00D37AD9">
              <w:rPr>
                <w:noProof/>
                <w:webHidden/>
              </w:rPr>
              <w:fldChar w:fldCharType="begin"/>
            </w:r>
            <w:r w:rsidR="00D37AD9">
              <w:rPr>
                <w:noProof/>
                <w:webHidden/>
              </w:rPr>
              <w:instrText xml:space="preserve"> PAGEREF _Toc56184708 \h </w:instrText>
            </w:r>
            <w:r w:rsidR="00D37AD9">
              <w:rPr>
                <w:noProof/>
                <w:webHidden/>
              </w:rPr>
            </w:r>
            <w:r w:rsidR="00D37AD9">
              <w:rPr>
                <w:noProof/>
                <w:webHidden/>
              </w:rPr>
              <w:fldChar w:fldCharType="separate"/>
            </w:r>
            <w:r w:rsidR="00D37AD9">
              <w:rPr>
                <w:noProof/>
                <w:webHidden/>
              </w:rPr>
              <w:t>26</w:t>
            </w:r>
            <w:r w:rsidR="00D37AD9">
              <w:rPr>
                <w:noProof/>
                <w:webHidden/>
              </w:rPr>
              <w:fldChar w:fldCharType="end"/>
            </w:r>
          </w:hyperlink>
        </w:p>
        <w:p w14:paraId="2509288A" w14:textId="5CDF96B5" w:rsidR="00D37AD9" w:rsidRDefault="00EC0DC5">
          <w:pPr>
            <w:pStyle w:val="TM3"/>
            <w:tabs>
              <w:tab w:val="right" w:leader="dot" w:pos="9062"/>
            </w:tabs>
            <w:rPr>
              <w:rFonts w:eastAsiaTheme="minorEastAsia"/>
              <w:noProof/>
              <w:lang w:eastAsia="fr-BE"/>
            </w:rPr>
          </w:pPr>
          <w:hyperlink w:anchor="_Toc56184709" w:history="1">
            <w:r w:rsidR="00D37AD9" w:rsidRPr="002E5C2B">
              <w:rPr>
                <w:rStyle w:val="Lienhypertexte"/>
                <w:noProof/>
                <w:lang w:val="en-GB"/>
              </w:rPr>
              <w:t>Global</w:t>
            </w:r>
            <w:r w:rsidR="00D37AD9">
              <w:rPr>
                <w:noProof/>
                <w:webHidden/>
              </w:rPr>
              <w:tab/>
            </w:r>
            <w:r w:rsidR="00D37AD9">
              <w:rPr>
                <w:noProof/>
                <w:webHidden/>
              </w:rPr>
              <w:fldChar w:fldCharType="begin"/>
            </w:r>
            <w:r w:rsidR="00D37AD9">
              <w:rPr>
                <w:noProof/>
                <w:webHidden/>
              </w:rPr>
              <w:instrText xml:space="preserve"> PAGEREF _Toc56184709 \h </w:instrText>
            </w:r>
            <w:r w:rsidR="00D37AD9">
              <w:rPr>
                <w:noProof/>
                <w:webHidden/>
              </w:rPr>
            </w:r>
            <w:r w:rsidR="00D37AD9">
              <w:rPr>
                <w:noProof/>
                <w:webHidden/>
              </w:rPr>
              <w:fldChar w:fldCharType="separate"/>
            </w:r>
            <w:r w:rsidR="00D37AD9">
              <w:rPr>
                <w:noProof/>
                <w:webHidden/>
              </w:rPr>
              <w:t>26</w:t>
            </w:r>
            <w:r w:rsidR="00D37AD9">
              <w:rPr>
                <w:noProof/>
                <w:webHidden/>
              </w:rPr>
              <w:fldChar w:fldCharType="end"/>
            </w:r>
          </w:hyperlink>
        </w:p>
        <w:p w14:paraId="6B64FFA3" w14:textId="0FE4C50A" w:rsidR="00D37AD9" w:rsidRDefault="00EC0DC5">
          <w:pPr>
            <w:pStyle w:val="TM3"/>
            <w:tabs>
              <w:tab w:val="right" w:leader="dot" w:pos="9062"/>
            </w:tabs>
            <w:rPr>
              <w:rFonts w:eastAsiaTheme="minorEastAsia"/>
              <w:noProof/>
              <w:lang w:eastAsia="fr-BE"/>
            </w:rPr>
          </w:pPr>
          <w:hyperlink w:anchor="_Toc56184710" w:history="1">
            <w:r w:rsidR="00D37AD9" w:rsidRPr="002E5C2B">
              <w:rPr>
                <w:rStyle w:val="Lienhypertexte"/>
                <w:noProof/>
              </w:rPr>
              <w:t>Local</w:t>
            </w:r>
            <w:r w:rsidR="00D37AD9">
              <w:rPr>
                <w:noProof/>
                <w:webHidden/>
              </w:rPr>
              <w:tab/>
            </w:r>
            <w:r w:rsidR="00D37AD9">
              <w:rPr>
                <w:noProof/>
                <w:webHidden/>
              </w:rPr>
              <w:fldChar w:fldCharType="begin"/>
            </w:r>
            <w:r w:rsidR="00D37AD9">
              <w:rPr>
                <w:noProof/>
                <w:webHidden/>
              </w:rPr>
              <w:instrText xml:space="preserve"> PAGEREF _Toc56184710 \h </w:instrText>
            </w:r>
            <w:r w:rsidR="00D37AD9">
              <w:rPr>
                <w:noProof/>
                <w:webHidden/>
              </w:rPr>
            </w:r>
            <w:r w:rsidR="00D37AD9">
              <w:rPr>
                <w:noProof/>
                <w:webHidden/>
              </w:rPr>
              <w:fldChar w:fldCharType="separate"/>
            </w:r>
            <w:r w:rsidR="00D37AD9">
              <w:rPr>
                <w:noProof/>
                <w:webHidden/>
              </w:rPr>
              <w:t>27</w:t>
            </w:r>
            <w:r w:rsidR="00D37AD9">
              <w:rPr>
                <w:noProof/>
                <w:webHidden/>
              </w:rPr>
              <w:fldChar w:fldCharType="end"/>
            </w:r>
          </w:hyperlink>
        </w:p>
        <w:p w14:paraId="1CAFF153" w14:textId="6AAA63C7" w:rsidR="00D37AD9" w:rsidRDefault="00EC0DC5">
          <w:pPr>
            <w:pStyle w:val="TM3"/>
            <w:tabs>
              <w:tab w:val="right" w:leader="dot" w:pos="9062"/>
            </w:tabs>
            <w:rPr>
              <w:rFonts w:eastAsiaTheme="minorEastAsia"/>
              <w:noProof/>
              <w:lang w:eastAsia="fr-BE"/>
            </w:rPr>
          </w:pPr>
          <w:hyperlink w:anchor="_Toc56184711" w:history="1">
            <w:r w:rsidR="00D37AD9" w:rsidRPr="002E5C2B">
              <w:rPr>
                <w:rStyle w:val="Lienhypertexte"/>
                <w:noProof/>
              </w:rPr>
              <w:t>Static</w:t>
            </w:r>
            <w:r w:rsidR="00D37AD9">
              <w:rPr>
                <w:noProof/>
                <w:webHidden/>
              </w:rPr>
              <w:tab/>
            </w:r>
            <w:r w:rsidR="00D37AD9">
              <w:rPr>
                <w:noProof/>
                <w:webHidden/>
              </w:rPr>
              <w:fldChar w:fldCharType="begin"/>
            </w:r>
            <w:r w:rsidR="00D37AD9">
              <w:rPr>
                <w:noProof/>
                <w:webHidden/>
              </w:rPr>
              <w:instrText xml:space="preserve"> PAGEREF _Toc56184711 \h </w:instrText>
            </w:r>
            <w:r w:rsidR="00D37AD9">
              <w:rPr>
                <w:noProof/>
                <w:webHidden/>
              </w:rPr>
            </w:r>
            <w:r w:rsidR="00D37AD9">
              <w:rPr>
                <w:noProof/>
                <w:webHidden/>
              </w:rPr>
              <w:fldChar w:fldCharType="separate"/>
            </w:r>
            <w:r w:rsidR="00D37AD9">
              <w:rPr>
                <w:noProof/>
                <w:webHidden/>
              </w:rPr>
              <w:t>27</w:t>
            </w:r>
            <w:r w:rsidR="00D37AD9">
              <w:rPr>
                <w:noProof/>
                <w:webHidden/>
              </w:rPr>
              <w:fldChar w:fldCharType="end"/>
            </w:r>
          </w:hyperlink>
        </w:p>
        <w:p w14:paraId="24C9C037" w14:textId="0EF728DA" w:rsidR="00D37AD9" w:rsidRDefault="00EC0DC5">
          <w:pPr>
            <w:pStyle w:val="TM2"/>
            <w:tabs>
              <w:tab w:val="right" w:leader="dot" w:pos="9062"/>
            </w:tabs>
            <w:rPr>
              <w:rFonts w:eastAsiaTheme="minorEastAsia"/>
              <w:noProof/>
              <w:lang w:eastAsia="fr-BE"/>
            </w:rPr>
          </w:pPr>
          <w:hyperlink w:anchor="_Toc56184712" w:history="1">
            <w:r w:rsidR="00D37AD9" w:rsidRPr="002E5C2B">
              <w:rPr>
                <w:rStyle w:val="Lienhypertexte"/>
                <w:noProof/>
              </w:rPr>
              <w:t>Import</w:t>
            </w:r>
            <w:r w:rsidR="00D37AD9">
              <w:rPr>
                <w:noProof/>
                <w:webHidden/>
              </w:rPr>
              <w:tab/>
            </w:r>
            <w:r w:rsidR="00D37AD9">
              <w:rPr>
                <w:noProof/>
                <w:webHidden/>
              </w:rPr>
              <w:fldChar w:fldCharType="begin"/>
            </w:r>
            <w:r w:rsidR="00D37AD9">
              <w:rPr>
                <w:noProof/>
                <w:webHidden/>
              </w:rPr>
              <w:instrText xml:space="preserve"> PAGEREF _Toc56184712 \h </w:instrText>
            </w:r>
            <w:r w:rsidR="00D37AD9">
              <w:rPr>
                <w:noProof/>
                <w:webHidden/>
              </w:rPr>
            </w:r>
            <w:r w:rsidR="00D37AD9">
              <w:rPr>
                <w:noProof/>
                <w:webHidden/>
              </w:rPr>
              <w:fldChar w:fldCharType="separate"/>
            </w:r>
            <w:r w:rsidR="00D37AD9">
              <w:rPr>
                <w:noProof/>
                <w:webHidden/>
              </w:rPr>
              <w:t>27</w:t>
            </w:r>
            <w:r w:rsidR="00D37AD9">
              <w:rPr>
                <w:noProof/>
                <w:webHidden/>
              </w:rPr>
              <w:fldChar w:fldCharType="end"/>
            </w:r>
          </w:hyperlink>
        </w:p>
        <w:p w14:paraId="6ADFC742" w14:textId="7D2C503E" w:rsidR="00D37AD9" w:rsidRDefault="00EC0DC5">
          <w:pPr>
            <w:pStyle w:val="TM2"/>
            <w:tabs>
              <w:tab w:val="right" w:leader="dot" w:pos="9062"/>
            </w:tabs>
            <w:rPr>
              <w:rFonts w:eastAsiaTheme="minorEastAsia"/>
              <w:noProof/>
              <w:lang w:eastAsia="fr-BE"/>
            </w:rPr>
          </w:pPr>
          <w:hyperlink w:anchor="_Toc56184713" w:history="1">
            <w:r w:rsidR="00D37AD9" w:rsidRPr="002E5C2B">
              <w:rPr>
                <w:rStyle w:val="Lienhypertexte"/>
                <w:noProof/>
                <w:shd w:val="clear" w:color="auto" w:fill="FFFFFF"/>
              </w:rPr>
              <w:t>Dates</w:t>
            </w:r>
            <w:r w:rsidR="00D37AD9">
              <w:rPr>
                <w:noProof/>
                <w:webHidden/>
              </w:rPr>
              <w:tab/>
            </w:r>
            <w:r w:rsidR="00D37AD9">
              <w:rPr>
                <w:noProof/>
                <w:webHidden/>
              </w:rPr>
              <w:fldChar w:fldCharType="begin"/>
            </w:r>
            <w:r w:rsidR="00D37AD9">
              <w:rPr>
                <w:noProof/>
                <w:webHidden/>
              </w:rPr>
              <w:instrText xml:space="preserve"> PAGEREF _Toc56184713 \h </w:instrText>
            </w:r>
            <w:r w:rsidR="00D37AD9">
              <w:rPr>
                <w:noProof/>
                <w:webHidden/>
              </w:rPr>
            </w:r>
            <w:r w:rsidR="00D37AD9">
              <w:rPr>
                <w:noProof/>
                <w:webHidden/>
              </w:rPr>
              <w:fldChar w:fldCharType="separate"/>
            </w:r>
            <w:r w:rsidR="00D37AD9">
              <w:rPr>
                <w:noProof/>
                <w:webHidden/>
              </w:rPr>
              <w:t>28</w:t>
            </w:r>
            <w:r w:rsidR="00D37AD9">
              <w:rPr>
                <w:noProof/>
                <w:webHidden/>
              </w:rPr>
              <w:fldChar w:fldCharType="end"/>
            </w:r>
          </w:hyperlink>
        </w:p>
        <w:p w14:paraId="25EC218B" w14:textId="7AB6AB22" w:rsidR="00D37AD9" w:rsidRDefault="00EC0DC5">
          <w:pPr>
            <w:pStyle w:val="TM3"/>
            <w:tabs>
              <w:tab w:val="right" w:leader="dot" w:pos="9062"/>
            </w:tabs>
            <w:rPr>
              <w:rFonts w:eastAsiaTheme="minorEastAsia"/>
              <w:noProof/>
              <w:lang w:eastAsia="fr-BE"/>
            </w:rPr>
          </w:pPr>
          <w:hyperlink w:anchor="_Toc56184714" w:history="1">
            <w:r w:rsidR="00D37AD9" w:rsidRPr="002E5C2B">
              <w:rPr>
                <w:rStyle w:val="Lienhypertexte"/>
                <w:noProof/>
              </w:rPr>
              <w:t>Format</w:t>
            </w:r>
            <w:r w:rsidR="00D37AD9">
              <w:rPr>
                <w:noProof/>
                <w:webHidden/>
              </w:rPr>
              <w:tab/>
            </w:r>
            <w:r w:rsidR="00D37AD9">
              <w:rPr>
                <w:noProof/>
                <w:webHidden/>
              </w:rPr>
              <w:fldChar w:fldCharType="begin"/>
            </w:r>
            <w:r w:rsidR="00D37AD9">
              <w:rPr>
                <w:noProof/>
                <w:webHidden/>
              </w:rPr>
              <w:instrText xml:space="preserve"> PAGEREF _Toc56184714 \h </w:instrText>
            </w:r>
            <w:r w:rsidR="00D37AD9">
              <w:rPr>
                <w:noProof/>
                <w:webHidden/>
              </w:rPr>
            </w:r>
            <w:r w:rsidR="00D37AD9">
              <w:rPr>
                <w:noProof/>
                <w:webHidden/>
              </w:rPr>
              <w:fldChar w:fldCharType="separate"/>
            </w:r>
            <w:r w:rsidR="00D37AD9">
              <w:rPr>
                <w:noProof/>
                <w:webHidden/>
              </w:rPr>
              <w:t>28</w:t>
            </w:r>
            <w:r w:rsidR="00D37AD9">
              <w:rPr>
                <w:noProof/>
                <w:webHidden/>
              </w:rPr>
              <w:fldChar w:fldCharType="end"/>
            </w:r>
          </w:hyperlink>
        </w:p>
        <w:p w14:paraId="6ECFA0FE" w14:textId="38C77058" w:rsidR="00D37AD9" w:rsidRDefault="00EC0DC5">
          <w:pPr>
            <w:pStyle w:val="TM2"/>
            <w:tabs>
              <w:tab w:val="right" w:leader="dot" w:pos="9062"/>
            </w:tabs>
            <w:rPr>
              <w:rFonts w:eastAsiaTheme="minorEastAsia"/>
              <w:noProof/>
              <w:lang w:eastAsia="fr-BE"/>
            </w:rPr>
          </w:pPr>
          <w:hyperlink w:anchor="_Toc56184715" w:history="1">
            <w:r w:rsidR="00D37AD9" w:rsidRPr="002E5C2B">
              <w:rPr>
                <w:rStyle w:val="Lienhypertexte"/>
                <w:noProof/>
              </w:rPr>
              <w:t>Exercices partie 1</w:t>
            </w:r>
            <w:r w:rsidR="00D37AD9">
              <w:rPr>
                <w:noProof/>
                <w:webHidden/>
              </w:rPr>
              <w:tab/>
            </w:r>
            <w:r w:rsidR="00D37AD9">
              <w:rPr>
                <w:noProof/>
                <w:webHidden/>
              </w:rPr>
              <w:fldChar w:fldCharType="begin"/>
            </w:r>
            <w:r w:rsidR="00D37AD9">
              <w:rPr>
                <w:noProof/>
                <w:webHidden/>
              </w:rPr>
              <w:instrText xml:space="preserve"> PAGEREF _Toc56184715 \h </w:instrText>
            </w:r>
            <w:r w:rsidR="00D37AD9">
              <w:rPr>
                <w:noProof/>
                <w:webHidden/>
              </w:rPr>
            </w:r>
            <w:r w:rsidR="00D37AD9">
              <w:rPr>
                <w:noProof/>
                <w:webHidden/>
              </w:rPr>
              <w:fldChar w:fldCharType="separate"/>
            </w:r>
            <w:r w:rsidR="00D37AD9">
              <w:rPr>
                <w:noProof/>
                <w:webHidden/>
              </w:rPr>
              <w:t>29</w:t>
            </w:r>
            <w:r w:rsidR="00D37AD9">
              <w:rPr>
                <w:noProof/>
                <w:webHidden/>
              </w:rPr>
              <w:fldChar w:fldCharType="end"/>
            </w:r>
          </w:hyperlink>
        </w:p>
        <w:p w14:paraId="2E6025C3" w14:textId="2A6EEEFA" w:rsidR="00D37AD9" w:rsidRDefault="00EC0DC5">
          <w:pPr>
            <w:pStyle w:val="TM1"/>
            <w:tabs>
              <w:tab w:val="right" w:leader="dot" w:pos="9062"/>
            </w:tabs>
            <w:rPr>
              <w:rFonts w:eastAsiaTheme="minorEastAsia"/>
              <w:noProof/>
              <w:lang w:eastAsia="fr-BE"/>
            </w:rPr>
          </w:pPr>
          <w:hyperlink w:anchor="_Toc56184716" w:history="1">
            <w:r w:rsidR="00D37AD9" w:rsidRPr="002E5C2B">
              <w:rPr>
                <w:rStyle w:val="Lienhypertexte"/>
                <w:noProof/>
              </w:rPr>
              <w:t>Partie 2 – Avancé</w:t>
            </w:r>
            <w:r w:rsidR="00D37AD9">
              <w:rPr>
                <w:noProof/>
                <w:webHidden/>
              </w:rPr>
              <w:tab/>
            </w:r>
            <w:r w:rsidR="00D37AD9">
              <w:rPr>
                <w:noProof/>
                <w:webHidden/>
              </w:rPr>
              <w:fldChar w:fldCharType="begin"/>
            </w:r>
            <w:r w:rsidR="00D37AD9">
              <w:rPr>
                <w:noProof/>
                <w:webHidden/>
              </w:rPr>
              <w:instrText xml:space="preserve"> PAGEREF _Toc56184716 \h </w:instrText>
            </w:r>
            <w:r w:rsidR="00D37AD9">
              <w:rPr>
                <w:noProof/>
                <w:webHidden/>
              </w:rPr>
            </w:r>
            <w:r w:rsidR="00D37AD9">
              <w:rPr>
                <w:noProof/>
                <w:webHidden/>
              </w:rPr>
              <w:fldChar w:fldCharType="separate"/>
            </w:r>
            <w:r w:rsidR="00D37AD9">
              <w:rPr>
                <w:noProof/>
                <w:webHidden/>
              </w:rPr>
              <w:t>30</w:t>
            </w:r>
            <w:r w:rsidR="00D37AD9">
              <w:rPr>
                <w:noProof/>
                <w:webHidden/>
              </w:rPr>
              <w:fldChar w:fldCharType="end"/>
            </w:r>
          </w:hyperlink>
        </w:p>
        <w:p w14:paraId="39957C7D" w14:textId="6CFC6819" w:rsidR="00D37AD9" w:rsidRDefault="00EC0DC5">
          <w:pPr>
            <w:pStyle w:val="TM2"/>
            <w:tabs>
              <w:tab w:val="right" w:leader="dot" w:pos="9062"/>
            </w:tabs>
            <w:rPr>
              <w:rFonts w:eastAsiaTheme="minorEastAsia"/>
              <w:noProof/>
              <w:lang w:eastAsia="fr-BE"/>
            </w:rPr>
          </w:pPr>
          <w:hyperlink w:anchor="_Toc56184717" w:history="1">
            <w:r w:rsidR="00D37AD9" w:rsidRPr="002E5C2B">
              <w:rPr>
                <w:rStyle w:val="Lienhypertexte"/>
                <w:noProof/>
              </w:rPr>
              <w:t>Les requêtes GET vs. POST</w:t>
            </w:r>
            <w:r w:rsidR="00D37AD9">
              <w:rPr>
                <w:noProof/>
                <w:webHidden/>
              </w:rPr>
              <w:tab/>
            </w:r>
            <w:r w:rsidR="00D37AD9">
              <w:rPr>
                <w:noProof/>
                <w:webHidden/>
              </w:rPr>
              <w:fldChar w:fldCharType="begin"/>
            </w:r>
            <w:r w:rsidR="00D37AD9">
              <w:rPr>
                <w:noProof/>
                <w:webHidden/>
              </w:rPr>
              <w:instrText xml:space="preserve"> PAGEREF _Toc56184717 \h </w:instrText>
            </w:r>
            <w:r w:rsidR="00D37AD9">
              <w:rPr>
                <w:noProof/>
                <w:webHidden/>
              </w:rPr>
            </w:r>
            <w:r w:rsidR="00D37AD9">
              <w:rPr>
                <w:noProof/>
                <w:webHidden/>
              </w:rPr>
              <w:fldChar w:fldCharType="separate"/>
            </w:r>
            <w:r w:rsidR="00D37AD9">
              <w:rPr>
                <w:noProof/>
                <w:webHidden/>
              </w:rPr>
              <w:t>30</w:t>
            </w:r>
            <w:r w:rsidR="00D37AD9">
              <w:rPr>
                <w:noProof/>
                <w:webHidden/>
              </w:rPr>
              <w:fldChar w:fldCharType="end"/>
            </w:r>
          </w:hyperlink>
        </w:p>
        <w:p w14:paraId="36D5884D" w14:textId="21BB94F5" w:rsidR="00D37AD9" w:rsidRDefault="00EC0DC5">
          <w:pPr>
            <w:pStyle w:val="TM3"/>
            <w:tabs>
              <w:tab w:val="right" w:leader="dot" w:pos="9062"/>
            </w:tabs>
            <w:rPr>
              <w:rFonts w:eastAsiaTheme="minorEastAsia"/>
              <w:noProof/>
              <w:lang w:eastAsia="fr-BE"/>
            </w:rPr>
          </w:pPr>
          <w:hyperlink w:anchor="_Toc56184718" w:history="1">
            <w:r w:rsidR="00D37AD9" w:rsidRPr="002E5C2B">
              <w:rPr>
                <w:rStyle w:val="Lienhypertexte"/>
                <w:noProof/>
              </w:rPr>
              <w:t>GET</w:t>
            </w:r>
            <w:r w:rsidR="00D37AD9">
              <w:rPr>
                <w:noProof/>
                <w:webHidden/>
              </w:rPr>
              <w:tab/>
            </w:r>
            <w:r w:rsidR="00D37AD9">
              <w:rPr>
                <w:noProof/>
                <w:webHidden/>
              </w:rPr>
              <w:fldChar w:fldCharType="begin"/>
            </w:r>
            <w:r w:rsidR="00D37AD9">
              <w:rPr>
                <w:noProof/>
                <w:webHidden/>
              </w:rPr>
              <w:instrText xml:space="preserve"> PAGEREF _Toc56184718 \h </w:instrText>
            </w:r>
            <w:r w:rsidR="00D37AD9">
              <w:rPr>
                <w:noProof/>
                <w:webHidden/>
              </w:rPr>
            </w:r>
            <w:r w:rsidR="00D37AD9">
              <w:rPr>
                <w:noProof/>
                <w:webHidden/>
              </w:rPr>
              <w:fldChar w:fldCharType="separate"/>
            </w:r>
            <w:r w:rsidR="00D37AD9">
              <w:rPr>
                <w:noProof/>
                <w:webHidden/>
              </w:rPr>
              <w:t>30</w:t>
            </w:r>
            <w:r w:rsidR="00D37AD9">
              <w:rPr>
                <w:noProof/>
                <w:webHidden/>
              </w:rPr>
              <w:fldChar w:fldCharType="end"/>
            </w:r>
          </w:hyperlink>
        </w:p>
        <w:p w14:paraId="38DAB0FD" w14:textId="17E80CDF" w:rsidR="00D37AD9" w:rsidRDefault="00EC0DC5">
          <w:pPr>
            <w:pStyle w:val="TM3"/>
            <w:tabs>
              <w:tab w:val="right" w:leader="dot" w:pos="9062"/>
            </w:tabs>
            <w:rPr>
              <w:rFonts w:eastAsiaTheme="minorEastAsia"/>
              <w:noProof/>
              <w:lang w:eastAsia="fr-BE"/>
            </w:rPr>
          </w:pPr>
          <w:hyperlink w:anchor="_Toc56184719" w:history="1">
            <w:r w:rsidR="00D37AD9" w:rsidRPr="002E5C2B">
              <w:rPr>
                <w:rStyle w:val="Lienhypertexte"/>
                <w:noProof/>
                <w:lang w:val="en-GB"/>
              </w:rPr>
              <w:t>POST</w:t>
            </w:r>
            <w:r w:rsidR="00D37AD9">
              <w:rPr>
                <w:noProof/>
                <w:webHidden/>
              </w:rPr>
              <w:tab/>
            </w:r>
            <w:r w:rsidR="00D37AD9">
              <w:rPr>
                <w:noProof/>
                <w:webHidden/>
              </w:rPr>
              <w:fldChar w:fldCharType="begin"/>
            </w:r>
            <w:r w:rsidR="00D37AD9">
              <w:rPr>
                <w:noProof/>
                <w:webHidden/>
              </w:rPr>
              <w:instrText xml:space="preserve"> PAGEREF _Toc56184719 \h </w:instrText>
            </w:r>
            <w:r w:rsidR="00D37AD9">
              <w:rPr>
                <w:noProof/>
                <w:webHidden/>
              </w:rPr>
            </w:r>
            <w:r w:rsidR="00D37AD9">
              <w:rPr>
                <w:noProof/>
                <w:webHidden/>
              </w:rPr>
              <w:fldChar w:fldCharType="separate"/>
            </w:r>
            <w:r w:rsidR="00D37AD9">
              <w:rPr>
                <w:noProof/>
                <w:webHidden/>
              </w:rPr>
              <w:t>31</w:t>
            </w:r>
            <w:r w:rsidR="00D37AD9">
              <w:rPr>
                <w:noProof/>
                <w:webHidden/>
              </w:rPr>
              <w:fldChar w:fldCharType="end"/>
            </w:r>
          </w:hyperlink>
        </w:p>
        <w:p w14:paraId="38C4AA89" w14:textId="36918E86" w:rsidR="00D37AD9" w:rsidRDefault="00EC0DC5">
          <w:pPr>
            <w:pStyle w:val="TM3"/>
            <w:tabs>
              <w:tab w:val="right" w:leader="dot" w:pos="9062"/>
            </w:tabs>
            <w:rPr>
              <w:rFonts w:eastAsiaTheme="minorEastAsia"/>
              <w:noProof/>
              <w:lang w:eastAsia="fr-BE"/>
            </w:rPr>
          </w:pPr>
          <w:hyperlink w:anchor="_Toc56184720" w:history="1">
            <w:r w:rsidR="00D37AD9" w:rsidRPr="002E5C2B">
              <w:rPr>
                <w:rStyle w:val="Lienhypertexte"/>
                <w:noProof/>
              </w:rPr>
              <w:t>Formulaire</w:t>
            </w:r>
            <w:r w:rsidR="00D37AD9">
              <w:rPr>
                <w:noProof/>
                <w:webHidden/>
              </w:rPr>
              <w:tab/>
            </w:r>
            <w:r w:rsidR="00D37AD9">
              <w:rPr>
                <w:noProof/>
                <w:webHidden/>
              </w:rPr>
              <w:fldChar w:fldCharType="begin"/>
            </w:r>
            <w:r w:rsidR="00D37AD9">
              <w:rPr>
                <w:noProof/>
                <w:webHidden/>
              </w:rPr>
              <w:instrText xml:space="preserve"> PAGEREF _Toc56184720 \h </w:instrText>
            </w:r>
            <w:r w:rsidR="00D37AD9">
              <w:rPr>
                <w:noProof/>
                <w:webHidden/>
              </w:rPr>
            </w:r>
            <w:r w:rsidR="00D37AD9">
              <w:rPr>
                <w:noProof/>
                <w:webHidden/>
              </w:rPr>
              <w:fldChar w:fldCharType="separate"/>
            </w:r>
            <w:r w:rsidR="00D37AD9">
              <w:rPr>
                <w:noProof/>
                <w:webHidden/>
              </w:rPr>
              <w:t>31</w:t>
            </w:r>
            <w:r w:rsidR="00D37AD9">
              <w:rPr>
                <w:noProof/>
                <w:webHidden/>
              </w:rPr>
              <w:fldChar w:fldCharType="end"/>
            </w:r>
          </w:hyperlink>
        </w:p>
        <w:p w14:paraId="6BCF0E54" w14:textId="0544B009" w:rsidR="00D37AD9" w:rsidRDefault="00EC0DC5">
          <w:pPr>
            <w:pStyle w:val="TM2"/>
            <w:tabs>
              <w:tab w:val="right" w:leader="dot" w:pos="9062"/>
            </w:tabs>
            <w:rPr>
              <w:rFonts w:eastAsiaTheme="minorEastAsia"/>
              <w:noProof/>
              <w:lang w:eastAsia="fr-BE"/>
            </w:rPr>
          </w:pPr>
          <w:hyperlink w:anchor="_Toc56184721" w:history="1">
            <w:r w:rsidR="00D37AD9" w:rsidRPr="002E5C2B">
              <w:rPr>
                <w:rStyle w:val="Lienhypertexte"/>
                <w:noProof/>
              </w:rPr>
              <w:t>La session</w:t>
            </w:r>
            <w:r w:rsidR="00D37AD9">
              <w:rPr>
                <w:noProof/>
                <w:webHidden/>
              </w:rPr>
              <w:tab/>
            </w:r>
            <w:r w:rsidR="00D37AD9">
              <w:rPr>
                <w:noProof/>
                <w:webHidden/>
              </w:rPr>
              <w:fldChar w:fldCharType="begin"/>
            </w:r>
            <w:r w:rsidR="00D37AD9">
              <w:rPr>
                <w:noProof/>
                <w:webHidden/>
              </w:rPr>
              <w:instrText xml:space="preserve"> PAGEREF _Toc56184721 \h </w:instrText>
            </w:r>
            <w:r w:rsidR="00D37AD9">
              <w:rPr>
                <w:noProof/>
                <w:webHidden/>
              </w:rPr>
            </w:r>
            <w:r w:rsidR="00D37AD9">
              <w:rPr>
                <w:noProof/>
                <w:webHidden/>
              </w:rPr>
              <w:fldChar w:fldCharType="separate"/>
            </w:r>
            <w:r w:rsidR="00D37AD9">
              <w:rPr>
                <w:noProof/>
                <w:webHidden/>
              </w:rPr>
              <w:t>31</w:t>
            </w:r>
            <w:r w:rsidR="00D37AD9">
              <w:rPr>
                <w:noProof/>
                <w:webHidden/>
              </w:rPr>
              <w:fldChar w:fldCharType="end"/>
            </w:r>
          </w:hyperlink>
        </w:p>
        <w:p w14:paraId="01658E14" w14:textId="122052D8" w:rsidR="00D37AD9" w:rsidRDefault="00EC0DC5">
          <w:pPr>
            <w:pStyle w:val="TM2"/>
            <w:tabs>
              <w:tab w:val="right" w:leader="dot" w:pos="9062"/>
            </w:tabs>
            <w:rPr>
              <w:rFonts w:eastAsiaTheme="minorEastAsia"/>
              <w:noProof/>
              <w:lang w:eastAsia="fr-BE"/>
            </w:rPr>
          </w:pPr>
          <w:hyperlink w:anchor="_Toc56184722" w:history="1">
            <w:r w:rsidR="00D37AD9" w:rsidRPr="002E5C2B">
              <w:rPr>
                <w:rStyle w:val="Lienhypertexte"/>
                <w:noProof/>
              </w:rPr>
              <w:t>Les exceptions</w:t>
            </w:r>
            <w:r w:rsidR="00D37AD9">
              <w:rPr>
                <w:noProof/>
                <w:webHidden/>
              </w:rPr>
              <w:tab/>
            </w:r>
            <w:r w:rsidR="00D37AD9">
              <w:rPr>
                <w:noProof/>
                <w:webHidden/>
              </w:rPr>
              <w:fldChar w:fldCharType="begin"/>
            </w:r>
            <w:r w:rsidR="00D37AD9">
              <w:rPr>
                <w:noProof/>
                <w:webHidden/>
              </w:rPr>
              <w:instrText xml:space="preserve"> PAGEREF _Toc56184722 \h </w:instrText>
            </w:r>
            <w:r w:rsidR="00D37AD9">
              <w:rPr>
                <w:noProof/>
                <w:webHidden/>
              </w:rPr>
            </w:r>
            <w:r w:rsidR="00D37AD9">
              <w:rPr>
                <w:noProof/>
                <w:webHidden/>
              </w:rPr>
              <w:fldChar w:fldCharType="separate"/>
            </w:r>
            <w:r w:rsidR="00D37AD9">
              <w:rPr>
                <w:noProof/>
                <w:webHidden/>
              </w:rPr>
              <w:t>33</w:t>
            </w:r>
            <w:r w:rsidR="00D37AD9">
              <w:rPr>
                <w:noProof/>
                <w:webHidden/>
              </w:rPr>
              <w:fldChar w:fldCharType="end"/>
            </w:r>
          </w:hyperlink>
        </w:p>
        <w:p w14:paraId="30083590" w14:textId="6B015A29" w:rsidR="00D37AD9" w:rsidRDefault="00EC0DC5">
          <w:pPr>
            <w:pStyle w:val="TM2"/>
            <w:tabs>
              <w:tab w:val="right" w:leader="dot" w:pos="9062"/>
            </w:tabs>
            <w:rPr>
              <w:rFonts w:eastAsiaTheme="minorEastAsia"/>
              <w:noProof/>
              <w:lang w:eastAsia="fr-BE"/>
            </w:rPr>
          </w:pPr>
          <w:hyperlink w:anchor="_Toc56184723" w:history="1">
            <w:r w:rsidR="00D37AD9" w:rsidRPr="002E5C2B">
              <w:rPr>
                <w:rStyle w:val="Lienhypertexte"/>
                <w:noProof/>
              </w:rPr>
              <w:t>Les expressions régulières</w:t>
            </w:r>
            <w:r w:rsidR="00D37AD9">
              <w:rPr>
                <w:noProof/>
                <w:webHidden/>
              </w:rPr>
              <w:tab/>
            </w:r>
            <w:r w:rsidR="00D37AD9">
              <w:rPr>
                <w:noProof/>
                <w:webHidden/>
              </w:rPr>
              <w:fldChar w:fldCharType="begin"/>
            </w:r>
            <w:r w:rsidR="00D37AD9">
              <w:rPr>
                <w:noProof/>
                <w:webHidden/>
              </w:rPr>
              <w:instrText xml:space="preserve"> PAGEREF _Toc56184723 \h </w:instrText>
            </w:r>
            <w:r w:rsidR="00D37AD9">
              <w:rPr>
                <w:noProof/>
                <w:webHidden/>
              </w:rPr>
            </w:r>
            <w:r w:rsidR="00D37AD9">
              <w:rPr>
                <w:noProof/>
                <w:webHidden/>
              </w:rPr>
              <w:fldChar w:fldCharType="separate"/>
            </w:r>
            <w:r w:rsidR="00D37AD9">
              <w:rPr>
                <w:noProof/>
                <w:webHidden/>
              </w:rPr>
              <w:t>33</w:t>
            </w:r>
            <w:r w:rsidR="00D37AD9">
              <w:rPr>
                <w:noProof/>
                <w:webHidden/>
              </w:rPr>
              <w:fldChar w:fldCharType="end"/>
            </w:r>
          </w:hyperlink>
        </w:p>
        <w:p w14:paraId="45FB93CE" w14:textId="634ACEAD" w:rsidR="00D37AD9" w:rsidRDefault="00EC0DC5">
          <w:pPr>
            <w:pStyle w:val="TM2"/>
            <w:tabs>
              <w:tab w:val="right" w:leader="dot" w:pos="9062"/>
            </w:tabs>
            <w:rPr>
              <w:rFonts w:eastAsiaTheme="minorEastAsia"/>
              <w:noProof/>
              <w:lang w:eastAsia="fr-BE"/>
            </w:rPr>
          </w:pPr>
          <w:hyperlink w:anchor="_Toc56184724" w:history="1">
            <w:r w:rsidR="00D37AD9" w:rsidRPr="002E5C2B">
              <w:rPr>
                <w:rStyle w:val="Lienhypertexte"/>
                <w:noProof/>
              </w:rPr>
              <w:t>Exercices partie 2</w:t>
            </w:r>
            <w:r w:rsidR="00D37AD9">
              <w:rPr>
                <w:noProof/>
                <w:webHidden/>
              </w:rPr>
              <w:tab/>
            </w:r>
            <w:r w:rsidR="00D37AD9">
              <w:rPr>
                <w:noProof/>
                <w:webHidden/>
              </w:rPr>
              <w:fldChar w:fldCharType="begin"/>
            </w:r>
            <w:r w:rsidR="00D37AD9">
              <w:rPr>
                <w:noProof/>
                <w:webHidden/>
              </w:rPr>
              <w:instrText xml:space="preserve"> PAGEREF _Toc56184724 \h </w:instrText>
            </w:r>
            <w:r w:rsidR="00D37AD9">
              <w:rPr>
                <w:noProof/>
                <w:webHidden/>
              </w:rPr>
            </w:r>
            <w:r w:rsidR="00D37AD9">
              <w:rPr>
                <w:noProof/>
                <w:webHidden/>
              </w:rPr>
              <w:fldChar w:fldCharType="separate"/>
            </w:r>
            <w:r w:rsidR="00D37AD9">
              <w:rPr>
                <w:noProof/>
                <w:webHidden/>
              </w:rPr>
              <w:t>34</w:t>
            </w:r>
            <w:r w:rsidR="00D37AD9">
              <w:rPr>
                <w:noProof/>
                <w:webHidden/>
              </w:rPr>
              <w:fldChar w:fldCharType="end"/>
            </w:r>
          </w:hyperlink>
        </w:p>
        <w:p w14:paraId="5F62178B" w14:textId="66F78941" w:rsidR="00D37AD9" w:rsidRDefault="00EC0DC5">
          <w:pPr>
            <w:pStyle w:val="TM3"/>
            <w:tabs>
              <w:tab w:val="right" w:leader="dot" w:pos="9062"/>
            </w:tabs>
            <w:rPr>
              <w:rFonts w:eastAsiaTheme="minorEastAsia"/>
              <w:noProof/>
              <w:lang w:eastAsia="fr-BE"/>
            </w:rPr>
          </w:pPr>
          <w:hyperlink w:anchor="_Toc56184725" w:history="1">
            <w:r w:rsidR="00D37AD9" w:rsidRPr="002E5C2B">
              <w:rPr>
                <w:rStyle w:val="Lienhypertexte"/>
                <w:noProof/>
              </w:rPr>
              <w:t>Liste de courses</w:t>
            </w:r>
            <w:r w:rsidR="00D37AD9">
              <w:rPr>
                <w:noProof/>
                <w:webHidden/>
              </w:rPr>
              <w:tab/>
            </w:r>
            <w:r w:rsidR="00D37AD9">
              <w:rPr>
                <w:noProof/>
                <w:webHidden/>
              </w:rPr>
              <w:fldChar w:fldCharType="begin"/>
            </w:r>
            <w:r w:rsidR="00D37AD9">
              <w:rPr>
                <w:noProof/>
                <w:webHidden/>
              </w:rPr>
              <w:instrText xml:space="preserve"> PAGEREF _Toc56184725 \h </w:instrText>
            </w:r>
            <w:r w:rsidR="00D37AD9">
              <w:rPr>
                <w:noProof/>
                <w:webHidden/>
              </w:rPr>
            </w:r>
            <w:r w:rsidR="00D37AD9">
              <w:rPr>
                <w:noProof/>
                <w:webHidden/>
              </w:rPr>
              <w:fldChar w:fldCharType="separate"/>
            </w:r>
            <w:r w:rsidR="00D37AD9">
              <w:rPr>
                <w:noProof/>
                <w:webHidden/>
              </w:rPr>
              <w:t>34</w:t>
            </w:r>
            <w:r w:rsidR="00D37AD9">
              <w:rPr>
                <w:noProof/>
                <w:webHidden/>
              </w:rPr>
              <w:fldChar w:fldCharType="end"/>
            </w:r>
          </w:hyperlink>
        </w:p>
        <w:p w14:paraId="512E1F97" w14:textId="76480BF4" w:rsidR="00D37AD9" w:rsidRDefault="00EC0DC5">
          <w:pPr>
            <w:pStyle w:val="TM3"/>
            <w:tabs>
              <w:tab w:val="right" w:leader="dot" w:pos="9062"/>
            </w:tabs>
            <w:rPr>
              <w:rFonts w:eastAsiaTheme="minorEastAsia"/>
              <w:noProof/>
              <w:lang w:eastAsia="fr-BE"/>
            </w:rPr>
          </w:pPr>
          <w:hyperlink w:anchor="_Toc56184726" w:history="1">
            <w:r w:rsidR="00D37AD9" w:rsidRPr="002E5C2B">
              <w:rPr>
                <w:rStyle w:val="Lienhypertexte"/>
                <w:noProof/>
              </w:rPr>
              <w:t>Jeu de carte</w:t>
            </w:r>
            <w:r w:rsidR="00D37AD9">
              <w:rPr>
                <w:noProof/>
                <w:webHidden/>
              </w:rPr>
              <w:tab/>
            </w:r>
            <w:r w:rsidR="00D37AD9">
              <w:rPr>
                <w:noProof/>
                <w:webHidden/>
              </w:rPr>
              <w:fldChar w:fldCharType="begin"/>
            </w:r>
            <w:r w:rsidR="00D37AD9">
              <w:rPr>
                <w:noProof/>
                <w:webHidden/>
              </w:rPr>
              <w:instrText xml:space="preserve"> PAGEREF _Toc56184726 \h </w:instrText>
            </w:r>
            <w:r w:rsidR="00D37AD9">
              <w:rPr>
                <w:noProof/>
                <w:webHidden/>
              </w:rPr>
            </w:r>
            <w:r w:rsidR="00D37AD9">
              <w:rPr>
                <w:noProof/>
                <w:webHidden/>
              </w:rPr>
              <w:fldChar w:fldCharType="separate"/>
            </w:r>
            <w:r w:rsidR="00D37AD9">
              <w:rPr>
                <w:noProof/>
                <w:webHidden/>
              </w:rPr>
              <w:t>35</w:t>
            </w:r>
            <w:r w:rsidR="00D37AD9">
              <w:rPr>
                <w:noProof/>
                <w:webHidden/>
              </w:rPr>
              <w:fldChar w:fldCharType="end"/>
            </w:r>
          </w:hyperlink>
        </w:p>
        <w:p w14:paraId="717EB380" w14:textId="396EFEB7" w:rsidR="00D37AD9" w:rsidRDefault="00EC0DC5">
          <w:pPr>
            <w:pStyle w:val="TM1"/>
            <w:tabs>
              <w:tab w:val="right" w:leader="dot" w:pos="9062"/>
            </w:tabs>
            <w:rPr>
              <w:rFonts w:eastAsiaTheme="minorEastAsia"/>
              <w:noProof/>
              <w:lang w:eastAsia="fr-BE"/>
            </w:rPr>
          </w:pPr>
          <w:hyperlink w:anchor="_Toc56184727" w:history="1">
            <w:r w:rsidR="00D37AD9" w:rsidRPr="002E5C2B">
              <w:rPr>
                <w:rStyle w:val="Lienhypertexte"/>
                <w:noProof/>
              </w:rPr>
              <w:t>Partie 3 – Pour aller plus loin</w:t>
            </w:r>
            <w:r w:rsidR="00D37AD9">
              <w:rPr>
                <w:noProof/>
                <w:webHidden/>
              </w:rPr>
              <w:tab/>
            </w:r>
            <w:r w:rsidR="00D37AD9">
              <w:rPr>
                <w:noProof/>
                <w:webHidden/>
              </w:rPr>
              <w:fldChar w:fldCharType="begin"/>
            </w:r>
            <w:r w:rsidR="00D37AD9">
              <w:rPr>
                <w:noProof/>
                <w:webHidden/>
              </w:rPr>
              <w:instrText xml:space="preserve"> PAGEREF _Toc56184727 \h </w:instrText>
            </w:r>
            <w:r w:rsidR="00D37AD9">
              <w:rPr>
                <w:noProof/>
                <w:webHidden/>
              </w:rPr>
            </w:r>
            <w:r w:rsidR="00D37AD9">
              <w:rPr>
                <w:noProof/>
                <w:webHidden/>
              </w:rPr>
              <w:fldChar w:fldCharType="separate"/>
            </w:r>
            <w:r w:rsidR="00D37AD9">
              <w:rPr>
                <w:noProof/>
                <w:webHidden/>
              </w:rPr>
              <w:t>36</w:t>
            </w:r>
            <w:r w:rsidR="00D37AD9">
              <w:rPr>
                <w:noProof/>
                <w:webHidden/>
              </w:rPr>
              <w:fldChar w:fldCharType="end"/>
            </w:r>
          </w:hyperlink>
        </w:p>
        <w:p w14:paraId="24B938ED" w14:textId="0D0FE2F3" w:rsidR="00D37AD9" w:rsidRDefault="00EC0DC5">
          <w:pPr>
            <w:pStyle w:val="TM2"/>
            <w:tabs>
              <w:tab w:val="right" w:leader="dot" w:pos="9062"/>
            </w:tabs>
            <w:rPr>
              <w:rFonts w:eastAsiaTheme="minorEastAsia"/>
              <w:noProof/>
              <w:lang w:eastAsia="fr-BE"/>
            </w:rPr>
          </w:pPr>
          <w:hyperlink w:anchor="_Toc56184728" w:history="1">
            <w:r w:rsidR="00D37AD9" w:rsidRPr="002E5C2B">
              <w:rPr>
                <w:rStyle w:val="Lienhypertexte"/>
                <w:noProof/>
              </w:rPr>
              <w:t>La programmation orienté objet</w:t>
            </w:r>
            <w:r w:rsidR="00D37AD9">
              <w:rPr>
                <w:noProof/>
                <w:webHidden/>
              </w:rPr>
              <w:tab/>
            </w:r>
            <w:r w:rsidR="00D37AD9">
              <w:rPr>
                <w:noProof/>
                <w:webHidden/>
              </w:rPr>
              <w:fldChar w:fldCharType="begin"/>
            </w:r>
            <w:r w:rsidR="00D37AD9">
              <w:rPr>
                <w:noProof/>
                <w:webHidden/>
              </w:rPr>
              <w:instrText xml:space="preserve"> PAGEREF _Toc56184728 \h </w:instrText>
            </w:r>
            <w:r w:rsidR="00D37AD9">
              <w:rPr>
                <w:noProof/>
                <w:webHidden/>
              </w:rPr>
            </w:r>
            <w:r w:rsidR="00D37AD9">
              <w:rPr>
                <w:noProof/>
                <w:webHidden/>
              </w:rPr>
              <w:fldChar w:fldCharType="separate"/>
            </w:r>
            <w:r w:rsidR="00D37AD9">
              <w:rPr>
                <w:noProof/>
                <w:webHidden/>
              </w:rPr>
              <w:t>36</w:t>
            </w:r>
            <w:r w:rsidR="00D37AD9">
              <w:rPr>
                <w:noProof/>
                <w:webHidden/>
              </w:rPr>
              <w:fldChar w:fldCharType="end"/>
            </w:r>
          </w:hyperlink>
        </w:p>
        <w:p w14:paraId="70C9A6A6" w14:textId="27A4150F" w:rsidR="00D37AD9" w:rsidRDefault="00EC0DC5">
          <w:pPr>
            <w:pStyle w:val="TM2"/>
            <w:tabs>
              <w:tab w:val="right" w:leader="dot" w:pos="9062"/>
            </w:tabs>
            <w:rPr>
              <w:rFonts w:eastAsiaTheme="minorEastAsia"/>
              <w:noProof/>
              <w:lang w:eastAsia="fr-BE"/>
            </w:rPr>
          </w:pPr>
          <w:hyperlink w:anchor="_Toc56184729" w:history="1">
            <w:r w:rsidR="00D37AD9" w:rsidRPr="002E5C2B">
              <w:rPr>
                <w:rStyle w:val="Lienhypertexte"/>
                <w:noProof/>
              </w:rPr>
              <w:t>Les classes</w:t>
            </w:r>
            <w:r w:rsidR="00D37AD9">
              <w:rPr>
                <w:noProof/>
                <w:webHidden/>
              </w:rPr>
              <w:tab/>
            </w:r>
            <w:r w:rsidR="00D37AD9">
              <w:rPr>
                <w:noProof/>
                <w:webHidden/>
              </w:rPr>
              <w:fldChar w:fldCharType="begin"/>
            </w:r>
            <w:r w:rsidR="00D37AD9">
              <w:rPr>
                <w:noProof/>
                <w:webHidden/>
              </w:rPr>
              <w:instrText xml:space="preserve"> PAGEREF _Toc56184729 \h </w:instrText>
            </w:r>
            <w:r w:rsidR="00D37AD9">
              <w:rPr>
                <w:noProof/>
                <w:webHidden/>
              </w:rPr>
            </w:r>
            <w:r w:rsidR="00D37AD9">
              <w:rPr>
                <w:noProof/>
                <w:webHidden/>
              </w:rPr>
              <w:fldChar w:fldCharType="separate"/>
            </w:r>
            <w:r w:rsidR="00D37AD9">
              <w:rPr>
                <w:noProof/>
                <w:webHidden/>
              </w:rPr>
              <w:t>36</w:t>
            </w:r>
            <w:r w:rsidR="00D37AD9">
              <w:rPr>
                <w:noProof/>
                <w:webHidden/>
              </w:rPr>
              <w:fldChar w:fldCharType="end"/>
            </w:r>
          </w:hyperlink>
        </w:p>
        <w:p w14:paraId="37A39E0E" w14:textId="030B243F" w:rsidR="00D37AD9" w:rsidRDefault="00D37AD9">
          <w:r>
            <w:rPr>
              <w:b/>
              <w:bCs/>
              <w:lang w:val="fr-FR"/>
            </w:rPr>
            <w:fldChar w:fldCharType="end"/>
          </w:r>
        </w:p>
      </w:sdtContent>
    </w:sdt>
    <w:p w14:paraId="68BCB95A" w14:textId="77777777" w:rsidR="00306DC5" w:rsidRDefault="00306DC5"/>
    <w:p w14:paraId="79B39954" w14:textId="77777777" w:rsidR="00D37AD9" w:rsidRDefault="00D37AD9">
      <w:pPr>
        <w:rPr>
          <w:rFonts w:asciiTheme="majorHAnsi" w:eastAsiaTheme="majorEastAsia" w:hAnsiTheme="majorHAnsi" w:cstheme="majorBidi"/>
          <w:color w:val="2F5496" w:themeColor="accent1" w:themeShade="BF"/>
          <w:sz w:val="32"/>
          <w:szCs w:val="32"/>
        </w:rPr>
      </w:pPr>
      <w:bookmarkStart w:id="0" w:name="_Toc34232746"/>
      <w:r>
        <w:br w:type="page"/>
      </w:r>
    </w:p>
    <w:p w14:paraId="39C0F97F" w14:textId="2B1FB01A" w:rsidR="00306DC5" w:rsidRDefault="00306DC5" w:rsidP="00306DC5">
      <w:pPr>
        <w:pStyle w:val="Titre1"/>
      </w:pPr>
      <w:bookmarkStart w:id="1" w:name="_Toc56184675"/>
      <w:r>
        <w:lastRenderedPageBreak/>
        <w:t>Présentation</w:t>
      </w:r>
      <w:bookmarkEnd w:id="0"/>
      <w:bookmarkEnd w:id="1"/>
    </w:p>
    <w:p w14:paraId="3B304D29" w14:textId="77777777" w:rsidR="00306DC5" w:rsidRDefault="00306DC5" w:rsidP="00306DC5"/>
    <w:p w14:paraId="470CF76F" w14:textId="77777777" w:rsidR="00306DC5" w:rsidRDefault="00306DC5" w:rsidP="00306DC5">
      <w:r>
        <w:t>Le PHP (</w:t>
      </w:r>
      <w:r w:rsidRPr="00306DC5">
        <w:t>PHP: Hypertext Preprocessor</w:t>
      </w:r>
      <w:r>
        <w:t>) est un langage de programmation dont la première version est sortie en 1994. Il est principalement utilisé pour produire des pages Web dynamiques via un serveur HTTP. C’est un langage interprété</w:t>
      </w:r>
      <w:r w:rsidR="00AA4279">
        <w:t xml:space="preserve"> (voir </w:t>
      </w:r>
      <w:r w:rsidR="009C6273">
        <w:t>ci-dessous</w:t>
      </w:r>
      <w:r w:rsidR="00AA4279">
        <w:t>)</w:t>
      </w:r>
      <w:r>
        <w:t>.</w:t>
      </w:r>
      <w:r w:rsidR="00AA4279">
        <w:t xml:space="preserve"> </w:t>
      </w:r>
      <w:r>
        <w:t xml:space="preserve"> </w:t>
      </w:r>
    </w:p>
    <w:p w14:paraId="577D397C" w14:textId="77777777" w:rsidR="00306DC5" w:rsidRDefault="00306DC5" w:rsidP="00306DC5">
      <w:r>
        <w:t xml:space="preserve">Un site Web c’est globalement un serveur et un client qui communique (front-end – back-end). Quand un client (utilisateur) demande au serveur une page web, le serveur lui renvoie des informations comme par exemple la page HTML à afficher. Celle-ci est alors statique </w:t>
      </w:r>
      <w:r w:rsidR="009C6273">
        <w:t xml:space="preserve">quand le contenu ne change pas. Le contenu est dynamique quand le contenu varie en fonction de l’utilisateur, des données de la base de données, … Le PHP permet donc de créer ce dynamisme en modifiant le code HTML renvoyé au front-end. </w:t>
      </w:r>
    </w:p>
    <w:p w14:paraId="7A1333EB" w14:textId="77777777" w:rsidR="00786AA2" w:rsidRDefault="00786AA2" w:rsidP="00306DC5">
      <w:r>
        <w:t>Il est le langage de programmation web côté serveur (backend) le plus utilisé, représentant en 2016 82% des part de marché (</w:t>
      </w:r>
      <w:hyperlink r:id="rId6" w:history="1">
        <w:r w:rsidRPr="00E104A4">
          <w:rPr>
            <w:rStyle w:val="Lienhypertexte"/>
          </w:rPr>
          <w:t>https://w3techs.com/</w:t>
        </w:r>
      </w:hyperlink>
      <w:r>
        <w:t xml:space="preserve"> ). Principalement grâce aux CMS tels que WordPress, Shopify, Joomla, Wix, …)</w:t>
      </w:r>
    </w:p>
    <w:p w14:paraId="4DBBB176" w14:textId="77777777" w:rsidR="00306DC5" w:rsidRDefault="00306DC5" w:rsidP="00306DC5"/>
    <w:p w14:paraId="3493D5B5" w14:textId="77777777" w:rsidR="00306DC5" w:rsidRDefault="00306DC5" w:rsidP="00306DC5">
      <w:r>
        <w:t>Quelques détails techniques</w:t>
      </w:r>
    </w:p>
    <w:p w14:paraId="267A526D" w14:textId="77777777" w:rsidR="00306DC5" w:rsidRDefault="00306DC5" w:rsidP="00306DC5"/>
    <w:p w14:paraId="3DB8F8FD" w14:textId="77777777" w:rsidR="00786AA2" w:rsidRDefault="002125B8" w:rsidP="00306DC5">
      <w:r>
        <w:t xml:space="preserve">Le PHP a connu plusieurs versions au cours du temps. Ce cours </w:t>
      </w:r>
      <w:r w:rsidR="00F46FD3">
        <w:t>se</w:t>
      </w:r>
      <w:r>
        <w:t xml:space="preserve"> concentrera sur la version stable au moins de rédiger ce cours (2020) c’est-à-dire la version 7.4. La version 8 est néanmoins prévue pour fin 2020.</w:t>
      </w:r>
    </w:p>
    <w:p w14:paraId="7C34D022" w14:textId="77777777" w:rsidR="004D627D" w:rsidRDefault="004D627D" w:rsidP="00306DC5">
      <w:bookmarkStart w:id="2" w:name="_Hlk54127203"/>
    </w:p>
    <w:p w14:paraId="11219A78" w14:textId="77777777" w:rsidR="004D627D" w:rsidRDefault="004D627D" w:rsidP="004D627D">
      <w:r>
        <w:t>Langage interprété VS langage compilé.</w:t>
      </w:r>
    </w:p>
    <w:p w14:paraId="512FB9A5" w14:textId="77777777" w:rsidR="004D627D" w:rsidRDefault="004D627D" w:rsidP="004D627D"/>
    <w:bookmarkEnd w:id="2"/>
    <w:p w14:paraId="2EF1D6CB" w14:textId="77777777" w:rsidR="001447C3" w:rsidRDefault="001447C3" w:rsidP="001447C3">
      <w:r>
        <w:t xml:space="preserve">Le code d’un langage interprété comme le JavaScript et le PHP sont traduits lors de chaque exécution par un interpréteur. Les navigateurs internet sont donc des interpréteur JavaScript. Il faudra donc utiliser un interpréteur PHP pour exécuter celui-ci. Les langages compilés (C, BASIC, COBOL, …) sont traduits une fois pour toute par le compilateur et peuvent ensuite être exécuté sans avoir besoin d’un interprète. Le Java est quelque part entre les deux (voir </w:t>
      </w:r>
      <w:hyperlink r:id="rId7" w:history="1">
        <w:r>
          <w:rPr>
            <w:rStyle w:val="Lienhypertexte"/>
          </w:rPr>
          <w:t>Machine virtuelle Java</w:t>
        </w:r>
      </w:hyperlink>
      <w:r>
        <w:t>).</w:t>
      </w:r>
    </w:p>
    <w:p w14:paraId="0EC9FA26" w14:textId="77777777" w:rsidR="001447C3" w:rsidRDefault="001447C3" w:rsidP="001447C3">
      <w:r>
        <w:t>Un langage compilé n’a pas besoin d’un interpréteur donc il sera en général plus rapide.</w:t>
      </w:r>
    </w:p>
    <w:p w14:paraId="758E3375" w14:textId="77777777" w:rsidR="001447C3" w:rsidRDefault="001447C3" w:rsidP="001447C3">
      <w:r>
        <w:t>Un langage interprété pourra fonctionner sur tous les environnement (pour autant qu’il existe un interpréteur compatible), ce qui n’est pas le cas d’un langage compilé. Par exemple, les .exe ne fonctionne pas sur mac. Et parfois pour un même OS le type d’architecture du processeur ne permettra pas le fonctionnement de l’exécutable (architecture 64bit / 32 bits, …). Il faut donc recompiler le code en fonction des types d’architecture que l’on souhaite et généralement cela nécessite une adaptation du code.</w:t>
      </w:r>
    </w:p>
    <w:p w14:paraId="6B58FD6C" w14:textId="77777777" w:rsidR="004D627D" w:rsidRDefault="004D627D" w:rsidP="00306DC5"/>
    <w:p w14:paraId="4FFF040E" w14:textId="77777777" w:rsidR="00D17086" w:rsidRDefault="00D17086" w:rsidP="00306DC5"/>
    <w:p w14:paraId="054B759D" w14:textId="77777777" w:rsidR="00D17086" w:rsidRDefault="00D17086" w:rsidP="00306DC5"/>
    <w:p w14:paraId="3AEBCA6C" w14:textId="77777777" w:rsidR="00D17086" w:rsidRDefault="00D17086" w:rsidP="00306DC5">
      <w:bookmarkStart w:id="3" w:name="_Hlk54127320"/>
      <w:r>
        <w:lastRenderedPageBreak/>
        <w:t>Un langage haut niveau.</w:t>
      </w:r>
    </w:p>
    <w:p w14:paraId="02C16888" w14:textId="77777777" w:rsidR="00D17086" w:rsidRDefault="00D17086" w:rsidP="00306DC5"/>
    <w:p w14:paraId="50D3CDF8" w14:textId="77777777" w:rsidR="00306DC5" w:rsidRDefault="00306DC5" w:rsidP="00306DC5">
      <w:r>
        <w:t xml:space="preserve">Le </w:t>
      </w:r>
      <w:r w:rsidR="00D17086">
        <w:t>PHP</w:t>
      </w:r>
      <w:r>
        <w:t xml:space="preserve"> est un langage haut niveau</w:t>
      </w:r>
      <w:r w:rsidR="00D17086">
        <w:t xml:space="preserve"> (tout comme le JavaScript)</w:t>
      </w:r>
      <w:r>
        <w:t xml:space="preserve">. C’est à dire qu’il fonctionne au plus près de l’utilisateur et plus loin du fonctionnement de l’OS (système d’exploitation). </w:t>
      </w:r>
      <w:r w:rsidR="00D30F18">
        <w:t xml:space="preserve">Il utilise des mots proches du langages naturelle, des symboles mathématiques et fait abstraction du matériel utilisé. Un </w:t>
      </w:r>
      <w:r>
        <w:t>langage comme le C</w:t>
      </w:r>
      <w:r w:rsidR="00D30F18">
        <w:t xml:space="preserve"> demandera plus de gestions des ressources (RAM, …) alors que ce sera moins vital en PHP</w:t>
      </w:r>
      <w:r>
        <w:t xml:space="preserve">. </w:t>
      </w:r>
      <w:r w:rsidR="005A2EEE">
        <w:t>Les langages encore plus bas niveau que le C, comme l’assembleur, sont au plus proche du langage de la machine et donc peu lisible aisément a des non-initiés.</w:t>
      </w:r>
    </w:p>
    <w:bookmarkEnd w:id="3"/>
    <w:p w14:paraId="68919582" w14:textId="77777777" w:rsidR="00306DC5" w:rsidRDefault="00306DC5" w:rsidP="00306DC5"/>
    <w:p w14:paraId="34219B15" w14:textId="77777777" w:rsidR="00306DC5" w:rsidRPr="001B74DD" w:rsidRDefault="00306DC5" w:rsidP="00306DC5">
      <w:pPr>
        <w:pStyle w:val="Titre2"/>
        <w:rPr>
          <w:rStyle w:val="Lienhypertexte"/>
          <w:color w:val="auto"/>
        </w:rPr>
      </w:pPr>
      <w:bookmarkStart w:id="4" w:name="_Toc34232747"/>
      <w:bookmarkStart w:id="5" w:name="_Toc56184676"/>
      <w:r>
        <w:t>Références</w:t>
      </w:r>
      <w:bookmarkEnd w:id="4"/>
      <w:bookmarkEnd w:id="5"/>
    </w:p>
    <w:p w14:paraId="08473BF7" w14:textId="77777777" w:rsidR="00306DC5" w:rsidRDefault="00306DC5" w:rsidP="00306DC5">
      <w:pPr>
        <w:rPr>
          <w:rStyle w:val="Lienhypertexte"/>
        </w:rPr>
      </w:pPr>
    </w:p>
    <w:p w14:paraId="2FD42336" w14:textId="77777777" w:rsidR="00306DC5" w:rsidRDefault="00306DC5" w:rsidP="00306DC5">
      <w:r>
        <w:t>Tutoriel (français)</w:t>
      </w:r>
    </w:p>
    <w:p w14:paraId="78579618" w14:textId="77777777" w:rsidR="00306DC5" w:rsidRDefault="00EC0DC5" w:rsidP="00306DC5">
      <w:hyperlink r:id="rId8" w:history="1">
        <w:r w:rsidR="00306DC5" w:rsidRPr="00E104A4">
          <w:rPr>
            <w:rStyle w:val="Lienhypertexte"/>
          </w:rPr>
          <w:t>https://openclassrooms.com/fr/courses/918836-concevez-votre-site-web-avec-php-et-mysql</w:t>
        </w:r>
      </w:hyperlink>
    </w:p>
    <w:p w14:paraId="532621DC" w14:textId="77777777" w:rsidR="00306DC5" w:rsidRDefault="00306DC5" w:rsidP="00306DC5">
      <w:r>
        <w:t>Tutoriel qui résume rapidement les différents éléments de PHP (anglais facile)</w:t>
      </w:r>
    </w:p>
    <w:p w14:paraId="78EDDA99" w14:textId="77777777" w:rsidR="00306DC5" w:rsidRDefault="00EC0DC5" w:rsidP="00306DC5">
      <w:hyperlink r:id="rId9" w:history="1">
        <w:r w:rsidR="00306DC5" w:rsidRPr="00E104A4">
          <w:rPr>
            <w:rStyle w:val="Lienhypertexte"/>
          </w:rPr>
          <w:t>https://www.w3schools.com/php/default.asp</w:t>
        </w:r>
      </w:hyperlink>
    </w:p>
    <w:p w14:paraId="57E80C14" w14:textId="77777777" w:rsidR="00306DC5" w:rsidRDefault="00306DC5" w:rsidP="00306DC5">
      <w:r>
        <w:t xml:space="preserve">Un premier exemple et une excellente page pour tester des petits scripts : </w:t>
      </w:r>
    </w:p>
    <w:p w14:paraId="7C2435B3" w14:textId="77777777" w:rsidR="00927BA5" w:rsidRDefault="00EC0DC5" w:rsidP="00306DC5">
      <w:hyperlink r:id="rId10" w:history="1">
        <w:r w:rsidR="00306DC5" w:rsidRPr="00E104A4">
          <w:rPr>
            <w:rStyle w:val="Lienhypertexte"/>
          </w:rPr>
          <w:t>https://www.w3schools.com/php/phptryit.asp?filename=tryphp_intro</w:t>
        </w:r>
      </w:hyperlink>
      <w:r w:rsidR="00306DC5">
        <w:t xml:space="preserve"> </w:t>
      </w:r>
    </w:p>
    <w:p w14:paraId="142D1D73" w14:textId="77777777" w:rsidR="00480354" w:rsidRDefault="00480354" w:rsidP="00306DC5">
      <w:r>
        <w:t>La documentation officiel (français) :</w:t>
      </w:r>
    </w:p>
    <w:p w14:paraId="21CF7D5A" w14:textId="77777777" w:rsidR="008D10E1" w:rsidRDefault="00EC0DC5">
      <w:hyperlink r:id="rId11" w:history="1">
        <w:r w:rsidR="00480354" w:rsidRPr="00AC3879">
          <w:rPr>
            <w:rStyle w:val="Lienhypertexte"/>
          </w:rPr>
          <w:t>https://www.php.net/manual/fr/tutorial.php</w:t>
        </w:r>
      </w:hyperlink>
      <w:r w:rsidR="00480354">
        <w:t xml:space="preserve"> </w:t>
      </w:r>
      <w:r w:rsidR="008D10E1">
        <w:br w:type="page"/>
      </w:r>
    </w:p>
    <w:p w14:paraId="30089E7E" w14:textId="77777777" w:rsidR="008D10E1" w:rsidRDefault="007C4285" w:rsidP="008D10E1">
      <w:pPr>
        <w:pStyle w:val="Titre1"/>
      </w:pPr>
      <w:bookmarkStart w:id="6" w:name="_Toc56184677"/>
      <w:r>
        <w:lastRenderedPageBreak/>
        <w:t>Installation</w:t>
      </w:r>
      <w:bookmarkEnd w:id="6"/>
    </w:p>
    <w:p w14:paraId="55B51579" w14:textId="77777777" w:rsidR="008D10E1" w:rsidRDefault="008D10E1" w:rsidP="00306DC5"/>
    <w:p w14:paraId="1F05AAA9" w14:textId="77777777" w:rsidR="008D10E1" w:rsidRPr="00D3731C" w:rsidRDefault="008D10E1" w:rsidP="00306DC5">
      <w:pPr>
        <w:rPr>
          <w:lang w:val="fr-FR"/>
        </w:rPr>
      </w:pPr>
      <w:r>
        <w:t>Avant toute chose, il faut installer l’environnement de travail.</w:t>
      </w:r>
      <w:r w:rsidR="00D53E19">
        <w:t xml:space="preserve"> Du code PHP peut s’écrire avec n’importe quel éditeur de texte. Néanmoins, cela s’avère très vite insuffisant, surtout avec de plus grands projets. Il est conseillé d’utiliser un éditeur de code tels que</w:t>
      </w:r>
      <w:r>
        <w:t xml:space="preserve"> </w:t>
      </w:r>
      <w:r w:rsidR="00D53E19">
        <w:t>PHPStorm ou Visual Studio Code. Le premier étant payant, le deuxième lui sera préféré. Il faudra ensuite installer un serveur pour interpréter le PHP et simuler le comportement d</w:t>
      </w:r>
      <w:r w:rsidR="008C09E4">
        <w:t>es</w:t>
      </w:r>
      <w:r w:rsidR="00D53E19">
        <w:t xml:space="preserve"> </w:t>
      </w:r>
      <w:r w:rsidR="008C09E4">
        <w:t>pages</w:t>
      </w:r>
      <w:r w:rsidR="00D53E19">
        <w:t xml:space="preserve"> web</w:t>
      </w:r>
      <w:r w:rsidR="00D3731C">
        <w:t xml:space="preserve">. Il existe </w:t>
      </w:r>
      <w:r w:rsidR="00A70454">
        <w:t>différentes solutions</w:t>
      </w:r>
      <w:r w:rsidR="00D3731C">
        <w:t xml:space="preserve"> d’environnement de développement gérant aussi la base de données comme </w:t>
      </w:r>
      <w:r w:rsidR="00D3731C" w:rsidRPr="00D3731C">
        <w:t>WampServer</w:t>
      </w:r>
      <w:r w:rsidR="00D3731C">
        <w:t xml:space="preserve"> ou MAMP. MAMP sera préféré, il est compatible avec Mac OS et Windows</w:t>
      </w:r>
      <w:r w:rsidR="00011F8C">
        <w:t xml:space="preserve"> (pour Linux : </w:t>
      </w:r>
      <w:hyperlink r:id="rId12" w:history="1">
        <w:r w:rsidR="00011F8C" w:rsidRPr="00E104A4">
          <w:rPr>
            <w:rStyle w:val="Lienhypertexte"/>
          </w:rPr>
          <w:t>https://doc.ubuntu-fr.org/lamp</w:t>
        </w:r>
      </w:hyperlink>
      <w:r w:rsidR="00011F8C">
        <w:t xml:space="preserve">) </w:t>
      </w:r>
    </w:p>
    <w:p w14:paraId="3770D7DB" w14:textId="77777777" w:rsidR="00D53E19" w:rsidRDefault="00D53E19" w:rsidP="00306DC5"/>
    <w:p w14:paraId="7F15CAD1" w14:textId="77777777" w:rsidR="00D53E19" w:rsidRDefault="00D53E19" w:rsidP="00306DC5">
      <w:r>
        <w:t>Visual Studio Code</w:t>
      </w:r>
    </w:p>
    <w:p w14:paraId="0212A11A" w14:textId="77777777" w:rsidR="00D53E19" w:rsidRDefault="00D53E19" w:rsidP="00306DC5"/>
    <w:p w14:paraId="1FBB0896" w14:textId="77777777" w:rsidR="00D53E19" w:rsidRDefault="00D53E19" w:rsidP="00306DC5">
      <w:r>
        <w:t>Télécharger l’éditeur via :</w:t>
      </w:r>
    </w:p>
    <w:p w14:paraId="6545276D" w14:textId="77777777" w:rsidR="00D53E19" w:rsidRDefault="00EC0DC5" w:rsidP="00306DC5">
      <w:hyperlink r:id="rId13" w:history="1">
        <w:r w:rsidR="00D53E19" w:rsidRPr="00E104A4">
          <w:rPr>
            <w:rStyle w:val="Lienhypertexte"/>
          </w:rPr>
          <w:t>https://code.visualstudio.com/</w:t>
        </w:r>
      </w:hyperlink>
      <w:r w:rsidR="00D53E19">
        <w:t xml:space="preserve"> </w:t>
      </w:r>
    </w:p>
    <w:p w14:paraId="290675A3" w14:textId="77777777" w:rsidR="00D53E19" w:rsidRDefault="00D53E19" w:rsidP="00306DC5"/>
    <w:p w14:paraId="77DBBD69" w14:textId="77777777" w:rsidR="00D53E19" w:rsidRDefault="00D53E19" w:rsidP="00306DC5">
      <w:r>
        <w:t>Installez-le en laissant toutes les options par défaut.</w:t>
      </w:r>
    </w:p>
    <w:p w14:paraId="43FE651F" w14:textId="77777777" w:rsidR="00D53E19" w:rsidRDefault="00D53E19" w:rsidP="00306DC5"/>
    <w:p w14:paraId="117A3965" w14:textId="77777777" w:rsidR="00D53E19" w:rsidRDefault="00D53E19" w:rsidP="00306DC5"/>
    <w:p w14:paraId="18F89715" w14:textId="77777777" w:rsidR="00D53E19" w:rsidRDefault="00011F8C" w:rsidP="00306DC5">
      <w:r>
        <w:t>MAMP</w:t>
      </w:r>
    </w:p>
    <w:p w14:paraId="13C8CDBC" w14:textId="77777777" w:rsidR="00011F8C" w:rsidRDefault="00011F8C" w:rsidP="00306DC5"/>
    <w:p w14:paraId="19895541" w14:textId="77777777" w:rsidR="00011F8C" w:rsidRDefault="00011F8C" w:rsidP="00306DC5">
      <w:r>
        <w:t>Signifie Macintosh Apache MySQL PHP. WAMP pour Windows, et LAMP pour Linux.</w:t>
      </w:r>
    </w:p>
    <w:p w14:paraId="44985BAE" w14:textId="77777777" w:rsidR="00375319" w:rsidRDefault="00375319" w:rsidP="00306DC5"/>
    <w:p w14:paraId="2401FD7A" w14:textId="77777777" w:rsidR="00375319" w:rsidRDefault="00375319" w:rsidP="00375319">
      <w:pPr>
        <w:pStyle w:val="Paragraphedeliste"/>
        <w:numPr>
          <w:ilvl w:val="0"/>
          <w:numId w:val="1"/>
        </w:numPr>
      </w:pPr>
      <w:r>
        <w:t>Apache est le serveur HTTP qui va également interpréter le PHP.</w:t>
      </w:r>
    </w:p>
    <w:p w14:paraId="7B65EDEF" w14:textId="77777777" w:rsidR="00375319" w:rsidRDefault="00375319" w:rsidP="00306DC5"/>
    <w:p w14:paraId="1065E802" w14:textId="77777777" w:rsidR="00375319" w:rsidRDefault="00375319" w:rsidP="00375319">
      <w:pPr>
        <w:pStyle w:val="Paragraphedeliste"/>
        <w:numPr>
          <w:ilvl w:val="0"/>
          <w:numId w:val="1"/>
        </w:numPr>
      </w:pPr>
      <w:r>
        <w:t>MySQL est le SGBD (gestionnaire de base de données) permettant de facilement gérer la base de données utilisée avec le code PHP.</w:t>
      </w:r>
    </w:p>
    <w:p w14:paraId="308243B5" w14:textId="77777777" w:rsidR="00375319" w:rsidRDefault="00375319" w:rsidP="00375319"/>
    <w:p w14:paraId="106C4C53" w14:textId="77777777" w:rsidR="00375319" w:rsidRDefault="00375319" w:rsidP="00375319">
      <w:r>
        <w:t>Télécharger MAMP via :</w:t>
      </w:r>
    </w:p>
    <w:p w14:paraId="25B8D044" w14:textId="77777777" w:rsidR="00375319" w:rsidRDefault="00EC0DC5" w:rsidP="00375319">
      <w:hyperlink r:id="rId14" w:history="1">
        <w:r w:rsidR="00375319" w:rsidRPr="00E104A4">
          <w:rPr>
            <w:rStyle w:val="Lienhypertexte"/>
          </w:rPr>
          <w:t>https://www.mamp.info/en/downloads/</w:t>
        </w:r>
      </w:hyperlink>
      <w:r w:rsidR="00375319">
        <w:t xml:space="preserve"> </w:t>
      </w:r>
    </w:p>
    <w:p w14:paraId="3E1A7873" w14:textId="77777777" w:rsidR="00375319" w:rsidRDefault="00375319" w:rsidP="00375319"/>
    <w:p w14:paraId="188BB304" w14:textId="77777777" w:rsidR="0009030D" w:rsidRDefault="0009030D" w:rsidP="00375319">
      <w:r>
        <w:t>Décocher les options si dessous :</w:t>
      </w:r>
    </w:p>
    <w:p w14:paraId="425F4EC2" w14:textId="77777777" w:rsidR="0009030D" w:rsidRDefault="0009030D" w:rsidP="00375319">
      <w:r w:rsidRPr="0009030D">
        <w:rPr>
          <w:noProof/>
        </w:rPr>
        <w:lastRenderedPageBreak/>
        <w:drawing>
          <wp:inline distT="0" distB="0" distL="0" distR="0" wp14:anchorId="7843459F" wp14:editId="47D2CB6A">
            <wp:extent cx="2292824" cy="18130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841" cy="1828866"/>
                    </a:xfrm>
                    <a:prstGeom prst="rect">
                      <a:avLst/>
                    </a:prstGeom>
                  </pic:spPr>
                </pic:pic>
              </a:graphicData>
            </a:graphic>
          </wp:inline>
        </w:drawing>
      </w:r>
    </w:p>
    <w:p w14:paraId="5D5D4C0E" w14:textId="77777777" w:rsidR="0009030D" w:rsidRDefault="0009030D" w:rsidP="00375319"/>
    <w:p w14:paraId="5F3B9E49" w14:textId="77777777" w:rsidR="0009030D" w:rsidRDefault="0009030D" w:rsidP="00375319">
      <w:r>
        <w:t>Laissez les autres options par défaut.</w:t>
      </w:r>
    </w:p>
    <w:p w14:paraId="0D343143" w14:textId="77777777" w:rsidR="0009030D" w:rsidRDefault="0009030D" w:rsidP="00375319"/>
    <w:p w14:paraId="2652898B" w14:textId="77777777" w:rsidR="008C2BAA" w:rsidRDefault="008C2BAA" w:rsidP="00375319">
      <w:r>
        <w:t>Démarrez MAMP en cliquant sur l’icone</w:t>
      </w:r>
    </w:p>
    <w:p w14:paraId="477367CC" w14:textId="77777777" w:rsidR="0009030D" w:rsidRDefault="008C2BAA" w:rsidP="00375319">
      <w:pPr>
        <w:rPr>
          <w:noProof/>
        </w:rPr>
      </w:pPr>
      <w:r w:rsidRPr="008C2BAA">
        <w:rPr>
          <w:noProof/>
        </w:rPr>
        <w:t xml:space="preserve"> </w:t>
      </w:r>
      <w:r w:rsidRPr="008C2BAA">
        <w:rPr>
          <w:noProof/>
        </w:rPr>
        <w:drawing>
          <wp:inline distT="0" distB="0" distL="0" distR="0" wp14:anchorId="7CD275A6" wp14:editId="30F860D5">
            <wp:extent cx="680314" cy="57421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9956" cy="582348"/>
                    </a:xfrm>
                    <a:prstGeom prst="rect">
                      <a:avLst/>
                    </a:prstGeom>
                  </pic:spPr>
                </pic:pic>
              </a:graphicData>
            </a:graphic>
          </wp:inline>
        </w:drawing>
      </w:r>
    </w:p>
    <w:p w14:paraId="3161CFD5" w14:textId="77777777" w:rsidR="008C2BAA" w:rsidRDefault="008C2BAA" w:rsidP="00375319">
      <w:pPr>
        <w:rPr>
          <w:noProof/>
        </w:rPr>
      </w:pPr>
      <w:r>
        <w:rPr>
          <w:noProof/>
        </w:rPr>
        <w:t>Cliquez ensuite sur Start Servers.</w:t>
      </w:r>
    </w:p>
    <w:p w14:paraId="106EE63D" w14:textId="77777777" w:rsidR="008C2BAA" w:rsidRDefault="008C2BAA" w:rsidP="00375319">
      <w:r w:rsidRPr="008C2BAA">
        <w:rPr>
          <w:noProof/>
        </w:rPr>
        <w:drawing>
          <wp:inline distT="0" distB="0" distL="0" distR="0" wp14:anchorId="43A7AB36" wp14:editId="12601CAC">
            <wp:extent cx="2070201" cy="1887411"/>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8077" cy="1903709"/>
                    </a:xfrm>
                    <a:prstGeom prst="rect">
                      <a:avLst/>
                    </a:prstGeom>
                  </pic:spPr>
                </pic:pic>
              </a:graphicData>
            </a:graphic>
          </wp:inline>
        </w:drawing>
      </w:r>
    </w:p>
    <w:p w14:paraId="09836D0F" w14:textId="77777777" w:rsidR="009A5BDD" w:rsidRDefault="009A5BDD" w:rsidP="00375319"/>
    <w:p w14:paraId="11FB8316" w14:textId="77777777" w:rsidR="009A5BDD" w:rsidRDefault="009A5BDD" w:rsidP="00375319">
      <w:r>
        <w:t>Si tout va bien, Apache Server et MySQL server doivent être vert :</w:t>
      </w:r>
    </w:p>
    <w:p w14:paraId="78E0A407" w14:textId="77777777" w:rsidR="009A5BDD" w:rsidRDefault="009A5BDD" w:rsidP="00375319">
      <w:r w:rsidRPr="009A5BDD">
        <w:rPr>
          <w:noProof/>
        </w:rPr>
        <w:drawing>
          <wp:inline distT="0" distB="0" distL="0" distR="0" wp14:anchorId="0C38B519" wp14:editId="768845EA">
            <wp:extent cx="2355494" cy="2125222"/>
            <wp:effectExtent l="0" t="0" r="698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7021" cy="2135623"/>
                    </a:xfrm>
                    <a:prstGeom prst="rect">
                      <a:avLst/>
                    </a:prstGeom>
                  </pic:spPr>
                </pic:pic>
              </a:graphicData>
            </a:graphic>
          </wp:inline>
        </w:drawing>
      </w:r>
    </w:p>
    <w:p w14:paraId="5D0193DB" w14:textId="77777777" w:rsidR="009A5BDD" w:rsidRDefault="009A5BDD" w:rsidP="00375319">
      <w:r>
        <w:lastRenderedPageBreak/>
        <w:t>Appuyez ensuite sur Open WebStart page, ce qui doit ouvrir votre navigateur préféré et afficher :</w:t>
      </w:r>
    </w:p>
    <w:p w14:paraId="20922761" w14:textId="77777777" w:rsidR="009A5BDD" w:rsidRDefault="009A5BDD" w:rsidP="00375319">
      <w:r w:rsidRPr="009A5BDD">
        <w:rPr>
          <w:noProof/>
        </w:rPr>
        <w:drawing>
          <wp:inline distT="0" distB="0" distL="0" distR="0" wp14:anchorId="64EF06EF" wp14:editId="40E9F270">
            <wp:extent cx="5760720" cy="2819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19400"/>
                    </a:xfrm>
                    <a:prstGeom prst="rect">
                      <a:avLst/>
                    </a:prstGeom>
                  </pic:spPr>
                </pic:pic>
              </a:graphicData>
            </a:graphic>
          </wp:inline>
        </w:drawing>
      </w:r>
    </w:p>
    <w:p w14:paraId="21FD8084" w14:textId="77777777" w:rsidR="009A5BDD" w:rsidRDefault="009A5BDD" w:rsidP="00375319"/>
    <w:p w14:paraId="15381E59" w14:textId="77777777" w:rsidR="009A5BDD" w:rsidRDefault="009A5BDD" w:rsidP="00375319">
      <w:r>
        <w:t>Sur cette page vous pouvez voir différentes informations, dont notamment les informations de connections a la base de données MySQL.</w:t>
      </w:r>
    </w:p>
    <w:p w14:paraId="24F1005E" w14:textId="77777777" w:rsidR="00A62A52" w:rsidRDefault="00A62A52" w:rsidP="00375319">
      <w:r w:rsidRPr="00A62A52">
        <w:rPr>
          <w:noProof/>
        </w:rPr>
        <w:drawing>
          <wp:inline distT="0" distB="0" distL="0" distR="0" wp14:anchorId="6A0696F0" wp14:editId="19D976BE">
            <wp:extent cx="2962656" cy="1416689"/>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4024" cy="1446034"/>
                    </a:xfrm>
                    <a:prstGeom prst="rect">
                      <a:avLst/>
                    </a:prstGeom>
                  </pic:spPr>
                </pic:pic>
              </a:graphicData>
            </a:graphic>
          </wp:inline>
        </w:drawing>
      </w:r>
    </w:p>
    <w:p w14:paraId="4CA7ED4A" w14:textId="77777777" w:rsidR="00A62A52" w:rsidRDefault="00A62A52" w:rsidP="00375319">
      <w:r>
        <w:t>Cliquez sur le lien bleu phpMyAdmin. Vous accédez alors à une interface permettant de configurer cette base de données (créer un schéma, ajouté des tables, …).</w:t>
      </w:r>
    </w:p>
    <w:p w14:paraId="6147133C" w14:textId="77777777" w:rsidR="007C4285" w:rsidRDefault="007C4285" w:rsidP="00375319"/>
    <w:p w14:paraId="7EB9DF73" w14:textId="77777777" w:rsidR="007C4285" w:rsidRDefault="007C4285" w:rsidP="00375319"/>
    <w:p w14:paraId="3BBE4C3E" w14:textId="77777777" w:rsidR="009A5BDD" w:rsidRDefault="00B41A61" w:rsidP="00375319">
      <w:r>
        <w:t>Création du premier projet.</w:t>
      </w:r>
    </w:p>
    <w:p w14:paraId="0E7FBDF8" w14:textId="77777777" w:rsidR="00B41A61" w:rsidRDefault="00B41A61" w:rsidP="00375319"/>
    <w:p w14:paraId="55A78598" w14:textId="77777777" w:rsidR="00B41A61" w:rsidRDefault="00B41A61" w:rsidP="00375319">
      <w:r>
        <w:t>Ouvrez Visual Studio Code. Cliquez sur explorer en haut à gauche.</w:t>
      </w:r>
    </w:p>
    <w:p w14:paraId="16BD0265" w14:textId="77777777" w:rsidR="00B41A61" w:rsidRDefault="00B41A61" w:rsidP="00375319">
      <w:r>
        <w:rPr>
          <w:noProof/>
        </w:rPr>
        <w:lastRenderedPageBreak/>
        <w:drawing>
          <wp:inline distT="0" distB="0" distL="0" distR="0" wp14:anchorId="46AD0CAC" wp14:editId="77CBFE6B">
            <wp:extent cx="4776825" cy="1875744"/>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88923" cy="1880494"/>
                    </a:xfrm>
                    <a:prstGeom prst="rect">
                      <a:avLst/>
                    </a:prstGeom>
                    <a:noFill/>
                    <a:ln>
                      <a:noFill/>
                    </a:ln>
                  </pic:spPr>
                </pic:pic>
              </a:graphicData>
            </a:graphic>
          </wp:inline>
        </w:drawing>
      </w:r>
    </w:p>
    <w:p w14:paraId="6C119EED" w14:textId="77777777" w:rsidR="00B41A61" w:rsidRDefault="00B41A61" w:rsidP="00375319"/>
    <w:p w14:paraId="7B0AD9D0" w14:textId="77777777" w:rsidR="00B41A61" w:rsidRDefault="00B41A61" w:rsidP="00375319">
      <w:r>
        <w:t>Ensuite cliquez sur Open Folder</w:t>
      </w:r>
    </w:p>
    <w:p w14:paraId="6A52FA2B" w14:textId="77777777" w:rsidR="00B41A61" w:rsidRDefault="00B41A61" w:rsidP="00375319">
      <w:r w:rsidRPr="00B41A61">
        <w:rPr>
          <w:noProof/>
        </w:rPr>
        <w:drawing>
          <wp:inline distT="0" distB="0" distL="0" distR="0" wp14:anchorId="67EC4A33" wp14:editId="6EE78621">
            <wp:extent cx="2093493" cy="1989734"/>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8397" cy="2003899"/>
                    </a:xfrm>
                    <a:prstGeom prst="rect">
                      <a:avLst/>
                    </a:prstGeom>
                  </pic:spPr>
                </pic:pic>
              </a:graphicData>
            </a:graphic>
          </wp:inline>
        </w:drawing>
      </w:r>
    </w:p>
    <w:p w14:paraId="0C543C56" w14:textId="77777777" w:rsidR="00B41A61" w:rsidRDefault="00B41A61" w:rsidP="00375319"/>
    <w:p w14:paraId="169B5442" w14:textId="77777777" w:rsidR="00B41A61" w:rsidRDefault="00B41A61" w:rsidP="00375319">
      <w:r>
        <w:t>Ensuite aller dans le dossier d’installation MAMP, puis dans le dossier htdocs (normalement : C</w:t>
      </w:r>
      <w:r w:rsidRPr="00B41A61">
        <w:t>:\MAMP\htdocs</w:t>
      </w:r>
      <w:r>
        <w:t>)</w:t>
      </w:r>
    </w:p>
    <w:p w14:paraId="5FFC3779" w14:textId="77777777" w:rsidR="00B41A61" w:rsidRDefault="00B41A61" w:rsidP="00375319">
      <w:r>
        <w:rPr>
          <w:noProof/>
        </w:rPr>
        <w:lastRenderedPageBreak/>
        <w:drawing>
          <wp:inline distT="0" distB="0" distL="0" distR="0" wp14:anchorId="431186A4" wp14:editId="126715BA">
            <wp:extent cx="4892713" cy="4140403"/>
            <wp:effectExtent l="0" t="0" r="317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9822" cy="4146419"/>
                    </a:xfrm>
                    <a:prstGeom prst="rect">
                      <a:avLst/>
                    </a:prstGeom>
                    <a:noFill/>
                    <a:ln>
                      <a:noFill/>
                    </a:ln>
                  </pic:spPr>
                </pic:pic>
              </a:graphicData>
            </a:graphic>
          </wp:inline>
        </w:drawing>
      </w:r>
    </w:p>
    <w:p w14:paraId="69E91271" w14:textId="77777777" w:rsidR="00535938" w:rsidRDefault="00535938" w:rsidP="00375319"/>
    <w:p w14:paraId="2D757210" w14:textId="77777777" w:rsidR="00535938" w:rsidRDefault="00477347" w:rsidP="00375319">
      <w:r>
        <w:t xml:space="preserve">Faites clique-droit dans l’explorateur de fichier, et créer un nouveau dossier. Nommer le </w:t>
      </w:r>
      <w:r w:rsidR="0027386E">
        <w:t>Projet par exemple. Ensuite sélectionnez-le et appuyez sur Sélectionner un dossier.</w:t>
      </w:r>
    </w:p>
    <w:p w14:paraId="0DA590B4" w14:textId="77777777" w:rsidR="0027386E" w:rsidRDefault="0027386E" w:rsidP="00375319"/>
    <w:p w14:paraId="23AD0868" w14:textId="77777777" w:rsidR="0027386E" w:rsidRDefault="0027386E" w:rsidP="00375319">
      <w:r w:rsidRPr="0027386E">
        <w:rPr>
          <w:noProof/>
        </w:rPr>
        <w:drawing>
          <wp:inline distT="0" distB="0" distL="0" distR="0" wp14:anchorId="17B93360" wp14:editId="36F4A332">
            <wp:extent cx="4540039" cy="252374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9823" cy="2551418"/>
                    </a:xfrm>
                    <a:prstGeom prst="rect">
                      <a:avLst/>
                    </a:prstGeom>
                  </pic:spPr>
                </pic:pic>
              </a:graphicData>
            </a:graphic>
          </wp:inline>
        </w:drawing>
      </w:r>
    </w:p>
    <w:p w14:paraId="40284E68" w14:textId="77777777" w:rsidR="003E4ECE" w:rsidRDefault="003E4ECE" w:rsidP="00375319"/>
    <w:p w14:paraId="6554B057" w14:textId="77777777" w:rsidR="003E4ECE" w:rsidRDefault="003E4ECE" w:rsidP="00375319">
      <w:r>
        <w:t>Ensuite cliquez sur New File et nommez le index.php</w:t>
      </w:r>
    </w:p>
    <w:p w14:paraId="7CFDDB29" w14:textId="77777777" w:rsidR="003E4ECE" w:rsidRDefault="003E4ECE" w:rsidP="00375319">
      <w:r>
        <w:rPr>
          <w:noProof/>
        </w:rPr>
        <w:lastRenderedPageBreak/>
        <w:drawing>
          <wp:inline distT="0" distB="0" distL="0" distR="0" wp14:anchorId="62258D47" wp14:editId="55A9CE02">
            <wp:extent cx="2560320" cy="206510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9773" cy="2072731"/>
                    </a:xfrm>
                    <a:prstGeom prst="rect">
                      <a:avLst/>
                    </a:prstGeom>
                    <a:noFill/>
                    <a:ln>
                      <a:noFill/>
                    </a:ln>
                  </pic:spPr>
                </pic:pic>
              </a:graphicData>
            </a:graphic>
          </wp:inline>
        </w:drawing>
      </w:r>
    </w:p>
    <w:p w14:paraId="31CDA0C4" w14:textId="77777777" w:rsidR="003E4ECE" w:rsidRDefault="003E4ECE" w:rsidP="00375319"/>
    <w:p w14:paraId="389D5632" w14:textId="77777777" w:rsidR="003E4ECE" w:rsidRDefault="00FC78FD" w:rsidP="00375319">
      <w:r>
        <w:t xml:space="preserve">Copiez ensuite le code suivant dans le fichier : </w:t>
      </w:r>
    </w:p>
    <w:p w14:paraId="02D3ED0D" w14:textId="77777777" w:rsidR="00983849" w:rsidRPr="00983849" w:rsidRDefault="00983849" w:rsidP="00983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fr-BE"/>
        </w:rPr>
      </w:pPr>
      <w:r w:rsidRPr="00983849">
        <w:rPr>
          <w:rFonts w:ascii="Consolas" w:eastAsia="Times New Roman" w:hAnsi="Consolas" w:cs="Courier New"/>
          <w:color w:val="080808"/>
          <w:sz w:val="20"/>
          <w:szCs w:val="20"/>
          <w:lang w:val="en-GB" w:eastAsia="fr-BE"/>
        </w:rPr>
        <w:t xml:space="preserve">&lt;!DOCTYPE </w:t>
      </w:r>
      <w:r w:rsidRPr="00983849">
        <w:rPr>
          <w:rFonts w:ascii="Consolas" w:eastAsia="Times New Roman" w:hAnsi="Consolas" w:cs="Courier New"/>
          <w:color w:val="174AD4"/>
          <w:sz w:val="20"/>
          <w:szCs w:val="20"/>
          <w:lang w:val="en-GB" w:eastAsia="fr-BE"/>
        </w:rPr>
        <w:t>html</w:t>
      </w:r>
      <w:r w:rsidRPr="00983849">
        <w:rPr>
          <w:rFonts w:ascii="Consolas" w:eastAsia="Times New Roman" w:hAnsi="Consolas" w:cs="Courier New"/>
          <w:color w:val="080808"/>
          <w:sz w:val="20"/>
          <w:szCs w:val="20"/>
          <w:lang w:val="en-GB" w:eastAsia="fr-BE"/>
        </w:rPr>
        <w:t>&gt;</w:t>
      </w:r>
      <w:r w:rsidRPr="00983849">
        <w:rPr>
          <w:rFonts w:ascii="Consolas" w:eastAsia="Times New Roman" w:hAnsi="Consolas" w:cs="Courier New"/>
          <w:color w:val="080808"/>
          <w:sz w:val="20"/>
          <w:szCs w:val="20"/>
          <w:lang w:val="en-GB" w:eastAsia="fr-BE"/>
        </w:rPr>
        <w:br/>
        <w:t>&lt;</w:t>
      </w:r>
      <w:r w:rsidRPr="00983849">
        <w:rPr>
          <w:rFonts w:ascii="Consolas" w:eastAsia="Times New Roman" w:hAnsi="Consolas" w:cs="Courier New"/>
          <w:color w:val="0033B3"/>
          <w:sz w:val="20"/>
          <w:szCs w:val="20"/>
          <w:lang w:val="en-GB" w:eastAsia="fr-BE"/>
        </w:rPr>
        <w:t>html</w:t>
      </w:r>
      <w:r w:rsidRPr="00983849">
        <w:rPr>
          <w:rFonts w:ascii="Consolas" w:eastAsia="Times New Roman" w:hAnsi="Consolas" w:cs="Courier New"/>
          <w:color w:val="080808"/>
          <w:sz w:val="20"/>
          <w:szCs w:val="20"/>
          <w:lang w:val="en-GB" w:eastAsia="fr-BE"/>
        </w:rPr>
        <w:t>&gt;</w:t>
      </w:r>
      <w:r w:rsidRPr="00983849">
        <w:rPr>
          <w:rFonts w:ascii="Consolas" w:eastAsia="Times New Roman" w:hAnsi="Consolas" w:cs="Courier New"/>
          <w:color w:val="080808"/>
          <w:sz w:val="20"/>
          <w:szCs w:val="20"/>
          <w:lang w:val="en-GB" w:eastAsia="fr-BE"/>
        </w:rPr>
        <w:br/>
        <w:t>&lt;</w:t>
      </w:r>
      <w:r w:rsidRPr="00983849">
        <w:rPr>
          <w:rFonts w:ascii="Consolas" w:eastAsia="Times New Roman" w:hAnsi="Consolas" w:cs="Courier New"/>
          <w:color w:val="0033B3"/>
          <w:sz w:val="20"/>
          <w:szCs w:val="20"/>
          <w:lang w:val="en-GB" w:eastAsia="fr-BE"/>
        </w:rPr>
        <w:t>body</w:t>
      </w:r>
      <w:r w:rsidRPr="00983849">
        <w:rPr>
          <w:rFonts w:ascii="Consolas" w:eastAsia="Times New Roman" w:hAnsi="Consolas" w:cs="Courier New"/>
          <w:color w:val="080808"/>
          <w:sz w:val="20"/>
          <w:szCs w:val="20"/>
          <w:lang w:val="en-GB" w:eastAsia="fr-BE"/>
        </w:rPr>
        <w:t>&gt;</w:t>
      </w:r>
      <w:r w:rsidRPr="00983849">
        <w:rPr>
          <w:rFonts w:ascii="Consolas" w:eastAsia="Times New Roman" w:hAnsi="Consolas" w:cs="Courier New"/>
          <w:color w:val="080808"/>
          <w:sz w:val="20"/>
          <w:szCs w:val="20"/>
          <w:lang w:val="en-GB" w:eastAsia="fr-BE"/>
        </w:rPr>
        <w:br/>
      </w:r>
      <w:r w:rsidRPr="00983849">
        <w:rPr>
          <w:rFonts w:ascii="Consolas" w:eastAsia="Times New Roman" w:hAnsi="Consolas" w:cs="Courier New"/>
          <w:color w:val="080808"/>
          <w:sz w:val="20"/>
          <w:szCs w:val="20"/>
          <w:lang w:val="en-GB" w:eastAsia="fr-BE"/>
        </w:rPr>
        <w:br/>
        <w:t>&lt;?</w:t>
      </w:r>
      <w:r w:rsidRPr="00983849">
        <w:rPr>
          <w:rFonts w:ascii="Consolas" w:eastAsia="Times New Roman" w:hAnsi="Consolas" w:cs="Courier New"/>
          <w:color w:val="0033B3"/>
          <w:sz w:val="20"/>
          <w:szCs w:val="20"/>
          <w:lang w:val="en-GB" w:eastAsia="fr-BE"/>
        </w:rPr>
        <w:t>php</w:t>
      </w:r>
      <w:r w:rsidRPr="00983849">
        <w:rPr>
          <w:rFonts w:ascii="Consolas" w:eastAsia="Times New Roman" w:hAnsi="Consolas" w:cs="Courier New"/>
          <w:color w:val="0033B3"/>
          <w:sz w:val="20"/>
          <w:szCs w:val="20"/>
          <w:lang w:val="en-GB" w:eastAsia="fr-BE"/>
        </w:rPr>
        <w:br/>
        <w:t>echo "Hello World !";</w:t>
      </w:r>
      <w:r w:rsidRPr="00983849">
        <w:rPr>
          <w:rFonts w:ascii="Consolas" w:eastAsia="Times New Roman" w:hAnsi="Consolas" w:cs="Courier New"/>
          <w:color w:val="0033B3"/>
          <w:sz w:val="20"/>
          <w:szCs w:val="20"/>
          <w:lang w:val="en-GB" w:eastAsia="fr-BE"/>
        </w:rPr>
        <w:br/>
      </w:r>
      <w:r w:rsidRPr="00983849">
        <w:rPr>
          <w:rFonts w:ascii="Consolas" w:eastAsia="Times New Roman" w:hAnsi="Consolas" w:cs="Courier New"/>
          <w:color w:val="080808"/>
          <w:sz w:val="20"/>
          <w:szCs w:val="20"/>
          <w:lang w:val="en-GB" w:eastAsia="fr-BE"/>
        </w:rPr>
        <w:t>?&gt;</w:t>
      </w:r>
      <w:r w:rsidRPr="00983849">
        <w:rPr>
          <w:rFonts w:ascii="Consolas" w:eastAsia="Times New Roman" w:hAnsi="Consolas" w:cs="Courier New"/>
          <w:color w:val="080808"/>
          <w:sz w:val="20"/>
          <w:szCs w:val="20"/>
          <w:lang w:val="en-GB" w:eastAsia="fr-BE"/>
        </w:rPr>
        <w:br/>
      </w:r>
      <w:r w:rsidRPr="00983849">
        <w:rPr>
          <w:rFonts w:ascii="Consolas" w:eastAsia="Times New Roman" w:hAnsi="Consolas" w:cs="Courier New"/>
          <w:color w:val="080808"/>
          <w:sz w:val="20"/>
          <w:szCs w:val="20"/>
          <w:lang w:val="en-GB" w:eastAsia="fr-BE"/>
        </w:rPr>
        <w:br/>
      </w:r>
      <w:r w:rsidRPr="00983849">
        <w:rPr>
          <w:rFonts w:ascii="Consolas" w:eastAsia="Times New Roman" w:hAnsi="Consolas" w:cs="Courier New"/>
          <w:color w:val="080808"/>
          <w:sz w:val="20"/>
          <w:szCs w:val="20"/>
          <w:lang w:eastAsia="fr-BE"/>
        </w:rPr>
        <w:t>&lt;/</w:t>
      </w:r>
      <w:r w:rsidRPr="00983849">
        <w:rPr>
          <w:rFonts w:ascii="Consolas" w:eastAsia="Times New Roman" w:hAnsi="Consolas" w:cs="Courier New"/>
          <w:color w:val="0033B3"/>
          <w:sz w:val="20"/>
          <w:szCs w:val="20"/>
          <w:lang w:eastAsia="fr-BE"/>
        </w:rPr>
        <w:t>body</w:t>
      </w:r>
      <w:r w:rsidRPr="00983849">
        <w:rPr>
          <w:rFonts w:ascii="Consolas" w:eastAsia="Times New Roman" w:hAnsi="Consolas" w:cs="Courier New"/>
          <w:color w:val="080808"/>
          <w:sz w:val="20"/>
          <w:szCs w:val="20"/>
          <w:lang w:eastAsia="fr-BE"/>
        </w:rPr>
        <w:t>&gt;</w:t>
      </w:r>
      <w:r w:rsidRPr="00983849">
        <w:rPr>
          <w:rFonts w:ascii="Consolas" w:eastAsia="Times New Roman" w:hAnsi="Consolas" w:cs="Courier New"/>
          <w:color w:val="080808"/>
          <w:sz w:val="20"/>
          <w:szCs w:val="20"/>
          <w:lang w:eastAsia="fr-BE"/>
        </w:rPr>
        <w:br/>
        <w:t>&lt;/</w:t>
      </w:r>
      <w:r w:rsidRPr="00983849">
        <w:rPr>
          <w:rFonts w:ascii="Consolas" w:eastAsia="Times New Roman" w:hAnsi="Consolas" w:cs="Courier New"/>
          <w:color w:val="0033B3"/>
          <w:sz w:val="20"/>
          <w:szCs w:val="20"/>
          <w:lang w:eastAsia="fr-BE"/>
        </w:rPr>
        <w:t>html</w:t>
      </w:r>
      <w:r w:rsidRPr="00983849">
        <w:rPr>
          <w:rFonts w:ascii="Consolas" w:eastAsia="Times New Roman" w:hAnsi="Consolas" w:cs="Courier New"/>
          <w:color w:val="080808"/>
          <w:sz w:val="20"/>
          <w:szCs w:val="20"/>
          <w:lang w:eastAsia="fr-BE"/>
        </w:rPr>
        <w:t>&gt;</w:t>
      </w:r>
    </w:p>
    <w:p w14:paraId="090640F7" w14:textId="77777777" w:rsidR="00FC78FD" w:rsidRDefault="00FC78FD" w:rsidP="00375319"/>
    <w:p w14:paraId="4FF6E6A5" w14:textId="77777777" w:rsidR="00FC78FD" w:rsidRDefault="00FC78FD" w:rsidP="00375319">
      <w:r w:rsidRPr="00FC78FD">
        <w:rPr>
          <w:noProof/>
        </w:rPr>
        <w:drawing>
          <wp:inline distT="0" distB="0" distL="0" distR="0" wp14:anchorId="6E510E2C" wp14:editId="369999F5">
            <wp:extent cx="5760720" cy="258953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89530"/>
                    </a:xfrm>
                    <a:prstGeom prst="rect">
                      <a:avLst/>
                    </a:prstGeom>
                  </pic:spPr>
                </pic:pic>
              </a:graphicData>
            </a:graphic>
          </wp:inline>
        </w:drawing>
      </w:r>
    </w:p>
    <w:p w14:paraId="4DFB3A82" w14:textId="77777777" w:rsidR="00FC78FD" w:rsidRDefault="00FC78FD" w:rsidP="00375319"/>
    <w:p w14:paraId="3A005CA7" w14:textId="77777777" w:rsidR="00FC78FD" w:rsidRDefault="00FC78FD" w:rsidP="00375319">
      <w:r>
        <w:t>Sauvegardez le fichier (ctrl+s)</w:t>
      </w:r>
      <w:r w:rsidR="00383EA7">
        <w:t>.</w:t>
      </w:r>
    </w:p>
    <w:p w14:paraId="3AEF3AD3" w14:textId="77777777" w:rsidR="00383EA7" w:rsidRDefault="00383EA7" w:rsidP="00375319"/>
    <w:p w14:paraId="06B0876C" w14:textId="77777777" w:rsidR="00383EA7" w:rsidRDefault="00383EA7" w:rsidP="00375319">
      <w:r>
        <w:t xml:space="preserve">Ensuite dans votre navigateur préféré tapez l’url : </w:t>
      </w:r>
      <w:hyperlink r:id="rId27" w:history="1">
        <w:r w:rsidRPr="00BB5166">
          <w:rPr>
            <w:rStyle w:val="Lienhypertexte"/>
          </w:rPr>
          <w:t>http://localhost/projet/</w:t>
        </w:r>
      </w:hyperlink>
      <w:r>
        <w:t>. Vous devriez optenir le résultat suivant :</w:t>
      </w:r>
    </w:p>
    <w:p w14:paraId="3D47FAC0" w14:textId="77777777" w:rsidR="00383EA7" w:rsidRDefault="00383EA7" w:rsidP="00375319">
      <w:r>
        <w:rPr>
          <w:noProof/>
        </w:rPr>
        <w:lastRenderedPageBreak/>
        <w:drawing>
          <wp:inline distT="0" distB="0" distL="0" distR="0" wp14:anchorId="3DB41C1A" wp14:editId="41A6F1F4">
            <wp:extent cx="5756910" cy="72420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b="61327"/>
                    <a:stretch/>
                  </pic:blipFill>
                  <pic:spPr bwMode="auto">
                    <a:xfrm>
                      <a:off x="0" y="0"/>
                      <a:ext cx="5756910" cy="724204"/>
                    </a:xfrm>
                    <a:prstGeom prst="rect">
                      <a:avLst/>
                    </a:prstGeom>
                    <a:noFill/>
                    <a:ln>
                      <a:noFill/>
                    </a:ln>
                    <a:extLst>
                      <a:ext uri="{53640926-AAD7-44D8-BBD7-CCE9431645EC}">
                        <a14:shadowObscured xmlns:a14="http://schemas.microsoft.com/office/drawing/2010/main"/>
                      </a:ext>
                    </a:extLst>
                  </pic:spPr>
                </pic:pic>
              </a:graphicData>
            </a:graphic>
          </wp:inline>
        </w:drawing>
      </w:r>
    </w:p>
    <w:p w14:paraId="0D6B5A4A" w14:textId="77777777" w:rsidR="00383EA7" w:rsidRDefault="00383EA7" w:rsidP="00375319"/>
    <w:p w14:paraId="6A7387BF" w14:textId="77777777" w:rsidR="00383EA7" w:rsidRDefault="00F076AD" w:rsidP="00375319">
      <w:r>
        <w:t>Vous pourrez ensuite modifier le code</w:t>
      </w:r>
      <w:r w:rsidR="003C2CC8">
        <w:t> :</w:t>
      </w:r>
    </w:p>
    <w:p w14:paraId="48A899C4" w14:textId="2E0141C3" w:rsidR="00F076AD" w:rsidRDefault="00983849" w:rsidP="00375319">
      <w:r w:rsidRPr="00976694">
        <w:rPr>
          <w:rFonts w:ascii="Consolas" w:eastAsia="Times New Roman" w:hAnsi="Consolas" w:cs="Courier New"/>
          <w:color w:val="080808"/>
          <w:sz w:val="20"/>
          <w:szCs w:val="20"/>
          <w:lang w:eastAsia="fr-BE"/>
        </w:rPr>
        <w:t>&lt;?</w:t>
      </w:r>
      <w:r w:rsidRPr="00976694">
        <w:rPr>
          <w:rFonts w:ascii="Consolas" w:eastAsia="Times New Roman" w:hAnsi="Consolas" w:cs="Courier New"/>
          <w:color w:val="0033B3"/>
          <w:sz w:val="20"/>
          <w:szCs w:val="20"/>
          <w:lang w:eastAsia="fr-BE"/>
        </w:rPr>
        <w:t>php</w:t>
      </w:r>
      <w:r w:rsidRPr="00976694">
        <w:rPr>
          <w:rFonts w:ascii="Consolas" w:eastAsia="Times New Roman" w:hAnsi="Consolas" w:cs="Courier New"/>
          <w:color w:val="0033B3"/>
          <w:sz w:val="20"/>
          <w:szCs w:val="20"/>
          <w:lang w:eastAsia="fr-BE"/>
        </w:rPr>
        <w:br/>
        <w:t>echo "Hello World !";</w:t>
      </w:r>
      <w:r w:rsidRPr="00976694">
        <w:rPr>
          <w:rFonts w:ascii="Consolas" w:eastAsia="Times New Roman" w:hAnsi="Consolas" w:cs="Courier New"/>
          <w:color w:val="0033B3"/>
          <w:sz w:val="20"/>
          <w:szCs w:val="20"/>
          <w:lang w:eastAsia="fr-BE"/>
        </w:rPr>
        <w:br/>
      </w:r>
      <w:r w:rsidRPr="00976694">
        <w:rPr>
          <w:rFonts w:ascii="Consolas" w:eastAsia="Times New Roman" w:hAnsi="Consolas" w:cs="Courier New"/>
          <w:color w:val="080808"/>
          <w:sz w:val="20"/>
          <w:szCs w:val="20"/>
          <w:lang w:eastAsia="fr-BE"/>
        </w:rPr>
        <w:t>?&gt;</w:t>
      </w:r>
    </w:p>
    <w:p w14:paraId="071FC9DA" w14:textId="77777777" w:rsidR="00F076AD" w:rsidRDefault="00F076AD" w:rsidP="00375319">
      <w:r>
        <w:t xml:space="preserve">Avec le code PHP de votre choix et recharger </w:t>
      </w:r>
      <w:r w:rsidR="00105E02">
        <w:t xml:space="preserve">la page </w:t>
      </w:r>
      <w:hyperlink r:id="rId29" w:history="1">
        <w:r w:rsidR="00652DAC" w:rsidRPr="00BB5166">
          <w:rPr>
            <w:rStyle w:val="Lienhypertexte"/>
          </w:rPr>
          <w:t>http://localhost/projet/</w:t>
        </w:r>
      </w:hyperlink>
      <w:r>
        <w:t xml:space="preserve"> afin de tester votre code.</w:t>
      </w:r>
    </w:p>
    <w:p w14:paraId="4ED0D415" w14:textId="77777777" w:rsidR="00604A42" w:rsidRDefault="00604A42"/>
    <w:p w14:paraId="6334217F" w14:textId="7D50C3EA" w:rsidR="00604A42" w:rsidRDefault="00604A42">
      <w:r>
        <w:t xml:space="preserve">Communication client / serveur et génération du PHP : </w:t>
      </w:r>
    </w:p>
    <w:p w14:paraId="698F54E8" w14:textId="51F0BC2B" w:rsidR="00480354" w:rsidRDefault="00604A42">
      <w:r w:rsidRPr="00604A42">
        <w:rPr>
          <w:noProof/>
        </w:rPr>
        <w:drawing>
          <wp:inline distT="0" distB="0" distL="0" distR="0" wp14:anchorId="1B6FA207" wp14:editId="4CB60F10">
            <wp:extent cx="5760720" cy="1831975"/>
            <wp:effectExtent l="0" t="0" r="0" b="0"/>
            <wp:docPr id="2050" name="Picture 2" descr="Transfert avec un site dynamique">
              <a:extLst xmlns:a="http://schemas.openxmlformats.org/drawingml/2006/main">
                <a:ext uri="{FF2B5EF4-FFF2-40B4-BE49-F238E27FC236}">
                  <a16:creationId xmlns:a16="http://schemas.microsoft.com/office/drawing/2014/main" id="{F90C728F-CFAF-49A5-AC9D-0D0E53A2B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ransfert avec un site dynamique">
                      <a:extLst>
                        <a:ext uri="{FF2B5EF4-FFF2-40B4-BE49-F238E27FC236}">
                          <a16:creationId xmlns:a16="http://schemas.microsoft.com/office/drawing/2014/main" id="{F90C728F-CFAF-49A5-AC9D-0D0E53A2B552}"/>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831975"/>
                    </a:xfrm>
                    <a:prstGeom prst="rect">
                      <a:avLst/>
                    </a:prstGeom>
                    <a:noFill/>
                  </pic:spPr>
                </pic:pic>
              </a:graphicData>
            </a:graphic>
          </wp:inline>
        </w:drawing>
      </w:r>
      <w:r w:rsidR="00480354">
        <w:br w:type="page"/>
      </w:r>
    </w:p>
    <w:p w14:paraId="1719B452" w14:textId="77C51003" w:rsidR="008B6A9B" w:rsidRDefault="008B6A9B" w:rsidP="00480354">
      <w:pPr>
        <w:pStyle w:val="Titre1"/>
      </w:pPr>
      <w:bookmarkStart w:id="7" w:name="_Toc56184678"/>
      <w:r>
        <w:lastRenderedPageBreak/>
        <w:t>Partie 1 - syntaxe</w:t>
      </w:r>
      <w:bookmarkEnd w:id="7"/>
    </w:p>
    <w:p w14:paraId="71244E75" w14:textId="77777777" w:rsidR="00480354" w:rsidRDefault="00480354" w:rsidP="00375319"/>
    <w:p w14:paraId="18E2D604" w14:textId="77777777" w:rsidR="00480354" w:rsidRDefault="00480354" w:rsidP="00480354">
      <w:r>
        <w:t xml:space="preserve">La syntaxe d’un langage informatique est la manière dont les différents éléments du langage peuvent être assemblé pour former un programme fonctionnel (ex : la manière dont une boucle (while, for, …) peut être combinée avec une instruction conditionnelle (if)). </w:t>
      </w:r>
    </w:p>
    <w:p w14:paraId="51392680" w14:textId="77777777" w:rsidR="00480354" w:rsidRDefault="00480354" w:rsidP="00480354">
      <w:r>
        <w:t xml:space="preserve">La sémantique est le sens des phrases utilisées dans un langage. Par exemple : </w:t>
      </w:r>
    </w:p>
    <w:p w14:paraId="1886EE8B" w14:textId="77777777" w:rsidR="00480354" w:rsidRDefault="00480354" w:rsidP="00480354">
      <w:r>
        <w:t>a &gt; b ? a : b ; donne en français : « si a est plus grand que b renvoi a sinon renvoi b ».</w:t>
      </w:r>
    </w:p>
    <w:p w14:paraId="0B7A0F82" w14:textId="77777777" w:rsidR="00480354" w:rsidRDefault="00480354" w:rsidP="00480354"/>
    <w:p w14:paraId="64B1ACDD" w14:textId="77777777" w:rsidR="00480354" w:rsidRDefault="00480354" w:rsidP="00480354">
      <w:r>
        <w:t>Nous allons donc voir le vocabulaire utilisé pour écrire du code</w:t>
      </w:r>
      <w:r w:rsidR="000276FA">
        <w:t xml:space="preserve"> </w:t>
      </w:r>
      <w:r>
        <w:t>PHP, la signification et la manière d’agencer les éléments. Notre objectif sera des pages Web dynamique.</w:t>
      </w:r>
    </w:p>
    <w:p w14:paraId="0F4194CC" w14:textId="77777777" w:rsidR="000276FA" w:rsidRDefault="000276FA" w:rsidP="00480354"/>
    <w:p w14:paraId="61F608E9" w14:textId="77777777" w:rsidR="000276FA" w:rsidRDefault="000276FA" w:rsidP="000276FA">
      <w:pPr>
        <w:pStyle w:val="Titre2"/>
      </w:pPr>
      <w:bookmarkStart w:id="8" w:name="_Toc56184679"/>
      <w:r>
        <w:t>La base</w:t>
      </w:r>
      <w:bookmarkEnd w:id="8"/>
    </w:p>
    <w:p w14:paraId="36C0B254" w14:textId="77777777" w:rsidR="000276FA" w:rsidRDefault="000276FA" w:rsidP="000276FA"/>
    <w:p w14:paraId="3436BFAC" w14:textId="336401E7" w:rsidR="00983849" w:rsidRPr="00983849" w:rsidRDefault="000276FA" w:rsidP="00983849">
      <w:r>
        <w:t xml:space="preserve">Un script PHP peut être placé n’importe où dans le document. Il doit être écrit entre les balises </w:t>
      </w:r>
      <w:r w:rsidR="00983849">
        <w:rPr>
          <w:rFonts w:ascii="Consolas" w:hAnsi="Consolas"/>
          <w:color w:val="0033B3"/>
          <w:shd w:val="clear" w:color="auto" w:fill="F7FAFF"/>
        </w:rPr>
        <w:t>&lt;?php ?&gt;</w:t>
      </w:r>
    </w:p>
    <w:p w14:paraId="486BC9B4" w14:textId="77777777" w:rsidR="000276FA" w:rsidRDefault="000276FA" w:rsidP="000276FA"/>
    <w:p w14:paraId="6A25E9D6" w14:textId="77777777" w:rsidR="000276FA" w:rsidRDefault="000276FA" w:rsidP="000276FA">
      <w:r>
        <w:t>Ouvrir la balise « &lt; ?php » avant tout code PHP est obligatoire pour qu’il soit compris. Fermer la balise n’est pas obligatoire, mais recommandé. C’est utile de la fermer quand du code PHP est insérer dans du code HTML.</w:t>
      </w:r>
    </w:p>
    <w:p w14:paraId="4B88A2B7" w14:textId="77777777" w:rsidR="00C86407" w:rsidRDefault="00C86407" w:rsidP="000276FA"/>
    <w:p w14:paraId="2E385F71" w14:textId="77777777" w:rsidR="00983849" w:rsidRDefault="00983849" w:rsidP="00983849">
      <w:pPr>
        <w:pStyle w:val="PrformatHTML"/>
        <w:shd w:val="clear" w:color="auto" w:fill="FFFFFF"/>
        <w:rPr>
          <w:rFonts w:ascii="Consolas" w:hAnsi="Consolas"/>
          <w:color w:val="080808"/>
        </w:rPr>
      </w:pPr>
      <w:r>
        <w:rPr>
          <w:rFonts w:ascii="Consolas" w:hAnsi="Consolas"/>
          <w:color w:val="080808"/>
        </w:rPr>
        <w:t xml:space="preserve">&lt;!DOCTYPE </w:t>
      </w:r>
      <w:r>
        <w:rPr>
          <w:rFonts w:ascii="Consolas" w:hAnsi="Consolas"/>
          <w:color w:val="174AD4"/>
        </w:rPr>
        <w:t>html</w:t>
      </w:r>
      <w:r>
        <w:rPr>
          <w:rFonts w:ascii="Consolas" w:hAnsi="Consolas"/>
          <w:color w:val="080808"/>
        </w:rPr>
        <w:t>&gt;</w:t>
      </w:r>
      <w:r>
        <w:rPr>
          <w:rFonts w:ascii="Consolas" w:hAnsi="Consolas"/>
          <w:color w:val="080808"/>
        </w:rPr>
        <w:br/>
        <w:t>&lt;</w:t>
      </w:r>
      <w:r>
        <w:rPr>
          <w:rFonts w:ascii="Consolas" w:hAnsi="Consolas"/>
          <w:color w:val="0033B3"/>
        </w:rPr>
        <w:t>html</w:t>
      </w:r>
      <w:r>
        <w:rPr>
          <w:rFonts w:ascii="Consolas" w:hAnsi="Consolas"/>
          <w:color w:val="080808"/>
        </w:rPr>
        <w:t>&gt;</w:t>
      </w:r>
      <w:r>
        <w:rPr>
          <w:rFonts w:ascii="Consolas" w:hAnsi="Consolas"/>
          <w:color w:val="080808"/>
        </w:rPr>
        <w:br/>
        <w:t>&lt;</w:t>
      </w:r>
      <w:r>
        <w:rPr>
          <w:rFonts w:ascii="Consolas" w:hAnsi="Consolas"/>
          <w:color w:val="0033B3"/>
        </w:rPr>
        <w:t>body</w:t>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h1</w:t>
      </w:r>
      <w:r>
        <w:rPr>
          <w:rFonts w:ascii="Consolas" w:hAnsi="Consolas"/>
          <w:color w:val="080808"/>
        </w:rPr>
        <w:t>&gt;Titre de la page&lt;/</w:t>
      </w:r>
      <w:r>
        <w:rPr>
          <w:rFonts w:ascii="Consolas" w:hAnsi="Consolas"/>
          <w:color w:val="0033B3"/>
        </w:rPr>
        <w:t>h1</w:t>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php</w:t>
      </w:r>
      <w:r>
        <w:rPr>
          <w:rFonts w:ascii="Consolas" w:hAnsi="Consolas"/>
          <w:color w:val="0033B3"/>
        </w:rPr>
        <w:br/>
        <w:t>echo "Bonjour !";</w:t>
      </w:r>
      <w:r>
        <w:rPr>
          <w:rFonts w:ascii="Consolas" w:hAnsi="Consolas"/>
          <w:color w:val="0033B3"/>
        </w:rPr>
        <w:br/>
      </w:r>
      <w:r>
        <w:rPr>
          <w:rFonts w:ascii="Consolas" w:hAnsi="Consolas"/>
          <w:color w:val="080808"/>
        </w:rPr>
        <w:t>?&gt;</w:t>
      </w:r>
      <w:r>
        <w:rPr>
          <w:rFonts w:ascii="Consolas" w:hAnsi="Consolas"/>
          <w:color w:val="080808"/>
        </w:rPr>
        <w:br/>
      </w:r>
      <w:r>
        <w:rPr>
          <w:rFonts w:ascii="Consolas" w:hAnsi="Consolas"/>
          <w:color w:val="080808"/>
        </w:rPr>
        <w:br/>
        <w:t>&lt;/</w:t>
      </w:r>
      <w:r>
        <w:rPr>
          <w:rFonts w:ascii="Consolas" w:hAnsi="Consolas"/>
          <w:color w:val="0033B3"/>
        </w:rPr>
        <w:t>body</w:t>
      </w:r>
      <w:r>
        <w:rPr>
          <w:rFonts w:ascii="Consolas" w:hAnsi="Consolas"/>
          <w:color w:val="080808"/>
        </w:rPr>
        <w:t>&gt;</w:t>
      </w:r>
      <w:r>
        <w:rPr>
          <w:rFonts w:ascii="Consolas" w:hAnsi="Consolas"/>
          <w:color w:val="080808"/>
        </w:rPr>
        <w:br/>
        <w:t>&lt;/</w:t>
      </w:r>
      <w:r>
        <w:rPr>
          <w:rFonts w:ascii="Consolas" w:hAnsi="Consolas"/>
          <w:color w:val="0033B3"/>
        </w:rPr>
        <w:t>html</w:t>
      </w:r>
      <w:r>
        <w:rPr>
          <w:rFonts w:ascii="Consolas" w:hAnsi="Consolas"/>
          <w:color w:val="080808"/>
        </w:rPr>
        <w:t>&gt;</w:t>
      </w:r>
    </w:p>
    <w:p w14:paraId="7D872C66" w14:textId="77777777" w:rsidR="00C86407" w:rsidRDefault="00C86407" w:rsidP="000276FA"/>
    <w:p w14:paraId="45BF4794" w14:textId="77777777" w:rsidR="00C86407" w:rsidRPr="00C86407" w:rsidRDefault="00C86407" w:rsidP="000276FA">
      <w:pPr>
        <w:rPr>
          <w:rStyle w:val="tagcolor"/>
          <w:rFonts w:ascii="Consolas" w:hAnsi="Consolas"/>
          <w:color w:val="0000CD"/>
          <w:sz w:val="23"/>
          <w:szCs w:val="23"/>
        </w:rPr>
      </w:pPr>
      <w:r>
        <w:t xml:space="preserve">Le code PHP ne doit pas nécessairement être inséré dans du code HTML. Attention, le code PHP ne sera pas interprété par votre navigateur. Si vous essayez d’ouvrir test.html ou test.php (sur le </w:t>
      </w:r>
      <w:r w:rsidR="002B6531">
        <w:t>repository</w:t>
      </w:r>
      <w:r>
        <w:t xml:space="preserve"> GIT du cours), le navigateur ignora le code PHP. </w:t>
      </w:r>
      <w:r w:rsidR="00302D56">
        <w:t xml:space="preserve">C’est normal, </w:t>
      </w:r>
      <w:r w:rsidR="007D1F0E">
        <w:t xml:space="preserve">il faut passer par un </w:t>
      </w:r>
      <w:r w:rsidR="006F617F">
        <w:t>interpréteur</w:t>
      </w:r>
      <w:r w:rsidR="00302D56">
        <w:t xml:space="preserve"> PHP </w:t>
      </w:r>
      <w:r w:rsidR="006F617F">
        <w:t>(voir installation avec MAMP par exemple).</w:t>
      </w:r>
    </w:p>
    <w:p w14:paraId="5629E2CA" w14:textId="77777777" w:rsidR="002B6531" w:rsidRDefault="002B6531" w:rsidP="000276FA"/>
    <w:p w14:paraId="1FEE3A0C" w14:textId="77777777" w:rsidR="00C86407" w:rsidRDefault="002B6531" w:rsidP="000276FA">
      <w:r>
        <w:t xml:space="preserve">Le code PHP n’est pas sensible à la casse. C’est-à-dire qu’il peut être écrit en minuscule ou majuscule cela ne change rien à son interprétation. </w:t>
      </w:r>
    </w:p>
    <w:p w14:paraId="755D3C12" w14:textId="77777777" w:rsidR="00983849" w:rsidRPr="00983849" w:rsidRDefault="00983849" w:rsidP="00E71A08">
      <w:pPr>
        <w:pStyle w:val="PrformatHTML"/>
        <w:shd w:val="clear" w:color="auto" w:fill="FFFFFF"/>
        <w:spacing w:line="276" w:lineRule="auto"/>
        <w:rPr>
          <w:rFonts w:ascii="Consolas" w:hAnsi="Consolas"/>
          <w:color w:val="080808"/>
          <w:lang w:val="en-GB"/>
        </w:rPr>
      </w:pPr>
      <w:r w:rsidRPr="00983849">
        <w:rPr>
          <w:rFonts w:ascii="Consolas" w:hAnsi="Consolas"/>
          <w:color w:val="0033B3"/>
          <w:shd w:val="clear" w:color="auto" w:fill="F7FAFF"/>
          <w:lang w:val="en-GB"/>
        </w:rPr>
        <w:lastRenderedPageBreak/>
        <w:t xml:space="preserve">ECHO </w:t>
      </w:r>
      <w:r w:rsidRPr="00983849">
        <w:rPr>
          <w:rFonts w:ascii="Consolas" w:hAnsi="Consolas"/>
          <w:color w:val="067D17"/>
          <w:shd w:val="clear" w:color="auto" w:fill="F7FAFF"/>
          <w:lang w:val="en-GB"/>
        </w:rPr>
        <w:t>"Bonjour !"</w:t>
      </w:r>
      <w:r w:rsidRPr="00983849">
        <w:rPr>
          <w:rFonts w:ascii="Consolas" w:hAnsi="Consolas"/>
          <w:color w:val="080808"/>
          <w:shd w:val="clear" w:color="auto" w:fill="F7FAFF"/>
          <w:lang w:val="en-GB"/>
        </w:rPr>
        <w:t>;</w:t>
      </w:r>
      <w:r w:rsidRPr="00983849">
        <w:rPr>
          <w:rFonts w:ascii="Consolas" w:hAnsi="Consolas"/>
          <w:color w:val="080808"/>
          <w:shd w:val="clear" w:color="auto" w:fill="F7FAFF"/>
          <w:lang w:val="en-GB"/>
        </w:rPr>
        <w:br/>
      </w:r>
      <w:r w:rsidRPr="00983849">
        <w:rPr>
          <w:rFonts w:ascii="Consolas" w:hAnsi="Consolas"/>
          <w:color w:val="0033B3"/>
          <w:shd w:val="clear" w:color="auto" w:fill="F7FAFF"/>
          <w:lang w:val="en-GB"/>
        </w:rPr>
        <w:t xml:space="preserve">echo </w:t>
      </w:r>
      <w:r w:rsidRPr="00983849">
        <w:rPr>
          <w:rFonts w:ascii="Consolas" w:hAnsi="Consolas"/>
          <w:color w:val="067D17"/>
          <w:shd w:val="clear" w:color="auto" w:fill="F7FAFF"/>
          <w:lang w:val="en-GB"/>
        </w:rPr>
        <w:t>"Bonjour !"</w:t>
      </w:r>
      <w:r w:rsidRPr="00983849">
        <w:rPr>
          <w:rFonts w:ascii="Consolas" w:hAnsi="Consolas"/>
          <w:color w:val="080808"/>
          <w:shd w:val="clear" w:color="auto" w:fill="F7FAFF"/>
          <w:lang w:val="en-GB"/>
        </w:rPr>
        <w:t>;</w:t>
      </w:r>
      <w:r w:rsidRPr="00983849">
        <w:rPr>
          <w:rFonts w:ascii="Consolas" w:hAnsi="Consolas"/>
          <w:color w:val="080808"/>
          <w:shd w:val="clear" w:color="auto" w:fill="F7FAFF"/>
          <w:lang w:val="en-GB"/>
        </w:rPr>
        <w:br/>
      </w:r>
      <w:r w:rsidRPr="00983849">
        <w:rPr>
          <w:rFonts w:ascii="Consolas" w:hAnsi="Consolas"/>
          <w:color w:val="0033B3"/>
          <w:shd w:val="clear" w:color="auto" w:fill="F7FAFF"/>
          <w:lang w:val="en-GB"/>
        </w:rPr>
        <w:t xml:space="preserve">EcHo </w:t>
      </w:r>
      <w:r w:rsidRPr="00983849">
        <w:rPr>
          <w:rFonts w:ascii="Consolas" w:hAnsi="Consolas"/>
          <w:color w:val="067D17"/>
          <w:shd w:val="clear" w:color="auto" w:fill="F7FAFF"/>
          <w:lang w:val="en-GB"/>
        </w:rPr>
        <w:t>"Bonjour !"</w:t>
      </w:r>
      <w:r w:rsidRPr="00983849">
        <w:rPr>
          <w:rFonts w:ascii="Consolas" w:hAnsi="Consolas"/>
          <w:color w:val="080808"/>
          <w:shd w:val="clear" w:color="auto" w:fill="F7FAFF"/>
          <w:lang w:val="en-GB"/>
        </w:rPr>
        <w:t>;</w:t>
      </w:r>
    </w:p>
    <w:p w14:paraId="53AC1C6D" w14:textId="77777777" w:rsidR="00491762" w:rsidRDefault="00491762" w:rsidP="000276FA">
      <w:pPr>
        <w:rPr>
          <w:rStyle w:val="phpcolor"/>
          <w:rFonts w:ascii="Consolas" w:hAnsi="Consolas"/>
          <w:color w:val="000000"/>
          <w:sz w:val="23"/>
          <w:szCs w:val="23"/>
          <w:lang w:val="en-GB"/>
        </w:rPr>
      </w:pPr>
    </w:p>
    <w:p w14:paraId="0CCB53F3" w14:textId="77777777" w:rsidR="00491762" w:rsidRDefault="00491762" w:rsidP="000276FA">
      <w:r>
        <w:t>Attention, les noms des variables son sensible à la casse</w:t>
      </w:r>
      <w:r w:rsidR="004C208D">
        <w:t xml:space="preserve"> (sujet abordé </w:t>
      </w:r>
      <w:r w:rsidR="0075639A">
        <w:t xml:space="preserve">un peu </w:t>
      </w:r>
      <w:r w:rsidR="004C208D">
        <w:t>plus loin)</w:t>
      </w:r>
      <w:r>
        <w:t> !</w:t>
      </w:r>
    </w:p>
    <w:p w14:paraId="6F60364A" w14:textId="77777777" w:rsidR="00491762" w:rsidRDefault="00491762" w:rsidP="000276FA">
      <w:pPr>
        <w:rPr>
          <w:rStyle w:val="phpcolor"/>
          <w:rFonts w:ascii="Consolas" w:hAnsi="Consolas"/>
          <w:color w:val="000000"/>
          <w:sz w:val="23"/>
          <w:szCs w:val="23"/>
        </w:rPr>
      </w:pPr>
    </w:p>
    <w:p w14:paraId="590FAABE" w14:textId="77777777" w:rsidR="00644182" w:rsidRDefault="00644182" w:rsidP="00644182">
      <w:pPr>
        <w:pStyle w:val="Titre2"/>
      </w:pPr>
      <w:bookmarkStart w:id="9" w:name="_Toc34232749"/>
      <w:bookmarkStart w:id="10" w:name="_Toc56184680"/>
      <w:r>
        <w:t>Divers</w:t>
      </w:r>
      <w:bookmarkEnd w:id="9"/>
      <w:bookmarkEnd w:id="10"/>
    </w:p>
    <w:p w14:paraId="49163096" w14:textId="77777777" w:rsidR="00644182" w:rsidRPr="00491762" w:rsidRDefault="00644182" w:rsidP="000276FA">
      <w:pPr>
        <w:rPr>
          <w:rStyle w:val="phpcolor"/>
          <w:rFonts w:ascii="Consolas" w:hAnsi="Consolas"/>
          <w:color w:val="000000"/>
          <w:sz w:val="23"/>
          <w:szCs w:val="23"/>
        </w:rPr>
      </w:pPr>
    </w:p>
    <w:p w14:paraId="7352C41B" w14:textId="77777777" w:rsidR="00491762" w:rsidRDefault="00491762" w:rsidP="00491762">
      <w:r>
        <w:t>Écrire un commentaire, c'est à dire du code qui sera ignoré par le navigateur.</w:t>
      </w:r>
    </w:p>
    <w:p w14:paraId="0AD3DC7F" w14:textId="7CBEB41F" w:rsidR="00983849" w:rsidRDefault="00983849" w:rsidP="00E71A08">
      <w:pPr>
        <w:pStyle w:val="PrformatHTML"/>
        <w:shd w:val="clear" w:color="auto" w:fill="FFFFFF"/>
        <w:spacing w:line="276" w:lineRule="auto"/>
        <w:rPr>
          <w:rFonts w:ascii="Consolas" w:hAnsi="Consolas"/>
          <w:i/>
          <w:iCs/>
          <w:color w:val="8C8C8C"/>
          <w:shd w:val="clear" w:color="auto" w:fill="F7FAFF"/>
        </w:rPr>
      </w:pPr>
      <w:r>
        <w:rPr>
          <w:rFonts w:ascii="Consolas" w:hAnsi="Consolas"/>
          <w:i/>
          <w:iCs/>
          <w:color w:val="8C8C8C"/>
          <w:shd w:val="clear" w:color="auto" w:fill="F7FAFF"/>
        </w:rPr>
        <w:t>// ceci est un commentaire sur une ligne</w:t>
      </w:r>
      <w:r>
        <w:rPr>
          <w:rFonts w:ascii="Consolas" w:hAnsi="Consolas"/>
          <w:i/>
          <w:iCs/>
          <w:color w:val="8C8C8C"/>
          <w:shd w:val="clear" w:color="auto" w:fill="F7FAFF"/>
        </w:rPr>
        <w:br/>
        <w:t># ceci est aussi un commentaire sur une ligne</w:t>
      </w:r>
      <w:r>
        <w:rPr>
          <w:rFonts w:ascii="Consolas" w:hAnsi="Consolas"/>
          <w:i/>
          <w:iCs/>
          <w:color w:val="8C8C8C"/>
          <w:shd w:val="clear" w:color="auto" w:fill="F7FAFF"/>
        </w:rPr>
        <w:br/>
        <w:t>/*</w:t>
      </w:r>
      <w:r>
        <w:rPr>
          <w:rFonts w:ascii="Consolas" w:hAnsi="Consolas"/>
          <w:i/>
          <w:iCs/>
          <w:color w:val="8C8C8C"/>
          <w:shd w:val="clear" w:color="auto" w:fill="F7FAFF"/>
        </w:rPr>
        <w:br/>
        <w:t xml:space="preserve">    Ceci est un bloc commentaire, on peut écrire sur plusieurs lignes. </w:t>
      </w:r>
      <w:r>
        <w:rPr>
          <w:rFonts w:ascii="Consolas" w:hAnsi="Consolas"/>
          <w:i/>
          <w:iCs/>
          <w:color w:val="8C8C8C"/>
          <w:shd w:val="clear" w:color="auto" w:fill="F7FAFF"/>
        </w:rPr>
        <w:br/>
        <w:t>Les commentaires sont utiles pour attirer l'attention de la personne lisant le code (soi-même ou d’autres personnes) sur un élément qui pourrait être difficile à comprendre, ou simplement pour expliquer le fonctionnement d'un bout de code.</w:t>
      </w:r>
      <w:r>
        <w:rPr>
          <w:rFonts w:ascii="Consolas" w:hAnsi="Consolas"/>
          <w:i/>
          <w:iCs/>
          <w:color w:val="8C8C8C"/>
          <w:shd w:val="clear" w:color="auto" w:fill="F7FAFF"/>
        </w:rPr>
        <w:br/>
        <w:t>*/</w:t>
      </w:r>
    </w:p>
    <w:p w14:paraId="3B110E1C" w14:textId="77777777" w:rsidR="00983849" w:rsidRDefault="00983849" w:rsidP="00983849">
      <w:pPr>
        <w:pStyle w:val="PrformatHTML"/>
        <w:shd w:val="clear" w:color="auto" w:fill="FFFFFF"/>
        <w:rPr>
          <w:rFonts w:ascii="Consolas" w:hAnsi="Consolas"/>
          <w:color w:val="080808"/>
        </w:rPr>
      </w:pPr>
    </w:p>
    <w:p w14:paraId="0907BF85" w14:textId="77777777" w:rsidR="00491762" w:rsidRDefault="00491762" w:rsidP="00491762">
      <w:r>
        <w:t>Il est également possible, voir souhaitable, de documenter son code. Par exemple en décrivant une fonction ou une méthode donnée, le rôle des paramètres d’entrée et qu’est-ce que la fonction va renvoyer.</w:t>
      </w:r>
    </w:p>
    <w:p w14:paraId="094B04CC" w14:textId="77777777" w:rsidR="00491762" w:rsidRDefault="00491762" w:rsidP="00491762">
      <w:r>
        <w:t xml:space="preserve">Documenter et commenter son code sont deux choses primordiales pour s’assurer que son code puisse être lisible et compréhensible par tous et même soi-même. Cela permet de travailler plus facilement en équipe et de déboguer plus efficacement du code. Plus d’explication sur </w:t>
      </w:r>
      <w:r w:rsidR="00644182">
        <w:t>le document</w:t>
      </w:r>
      <w:r>
        <w:t xml:space="preserve"> dans le chapitre sur les fonctions.</w:t>
      </w:r>
    </w:p>
    <w:p w14:paraId="1E03B16C" w14:textId="77777777" w:rsidR="00644182" w:rsidRDefault="00644182" w:rsidP="00491762"/>
    <w:p w14:paraId="0EBA2F44" w14:textId="77777777" w:rsidR="003F4B77" w:rsidRDefault="003F4B77" w:rsidP="003F4B77">
      <w:pPr>
        <w:pStyle w:val="Titre3"/>
      </w:pPr>
      <w:bookmarkStart w:id="11" w:name="_Toc34232750"/>
      <w:bookmarkStart w:id="12" w:name="_Toc56184681"/>
      <w:r>
        <w:t>Debugger son code</w:t>
      </w:r>
      <w:bookmarkEnd w:id="11"/>
      <w:bookmarkEnd w:id="12"/>
    </w:p>
    <w:p w14:paraId="17B3EB91" w14:textId="77777777" w:rsidR="00644182" w:rsidRDefault="00644182" w:rsidP="00491762"/>
    <w:p w14:paraId="6C60E56D" w14:textId="77777777" w:rsidR="003F4B77" w:rsidRDefault="003F4B77" w:rsidP="00491762">
      <w:r>
        <w:t>Pour voir pourquoi votre code ne fonctionne pas, il faut se rendre dans le dossier : C</w:t>
      </w:r>
      <w:r w:rsidRPr="003F4B77">
        <w:t>:\MAMP\logs</w:t>
      </w:r>
      <w:r>
        <w:t>. Les erreurs liées à votre code PHP sont indiquées dans le fichier php_error.log.</w:t>
      </w:r>
    </w:p>
    <w:p w14:paraId="5C4E78F0" w14:textId="77777777" w:rsidR="003F4B77" w:rsidRDefault="003F4B77" w:rsidP="00491762"/>
    <w:p w14:paraId="49827038" w14:textId="77777777" w:rsidR="0075639A" w:rsidRDefault="0075639A" w:rsidP="0075639A">
      <w:pPr>
        <w:pStyle w:val="Titre2"/>
      </w:pPr>
      <w:bookmarkStart w:id="13" w:name="_Toc34232751"/>
      <w:bookmarkStart w:id="14" w:name="_Toc56184682"/>
      <w:r>
        <w:t>Les variables</w:t>
      </w:r>
      <w:bookmarkEnd w:id="13"/>
      <w:bookmarkEnd w:id="14"/>
    </w:p>
    <w:p w14:paraId="2C17F6CD" w14:textId="77777777" w:rsidR="0075639A" w:rsidRDefault="0075639A" w:rsidP="0075639A">
      <w:r>
        <w:t xml:space="preserve">   </w:t>
      </w:r>
    </w:p>
    <w:p w14:paraId="2E63E3E0" w14:textId="77777777" w:rsidR="0075639A" w:rsidRDefault="0075639A" w:rsidP="0075639A">
      <w:r>
        <w:t>Une variable permet de stocker une donnée ou un ensemble de données pouvant être traité.</w:t>
      </w:r>
    </w:p>
    <w:p w14:paraId="4929D434" w14:textId="77777777" w:rsidR="009268CE" w:rsidRDefault="009268CE" w:rsidP="00491762"/>
    <w:p w14:paraId="64BEA1D6" w14:textId="77777777" w:rsidR="0075639A" w:rsidRDefault="009268CE" w:rsidP="00491762">
      <w:r>
        <w:t xml:space="preserve">En PHP on écrit une variable comme ci-dessous : </w:t>
      </w:r>
    </w:p>
    <w:p w14:paraId="13547C2E" w14:textId="77777777" w:rsidR="00983849" w:rsidRDefault="00983849"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Variable de type nombre entier</w:t>
      </w:r>
      <w:r>
        <w:rPr>
          <w:rFonts w:ascii="Consolas" w:hAnsi="Consolas"/>
          <w:i/>
          <w:iCs/>
          <w:color w:val="8C8C8C"/>
          <w:shd w:val="clear" w:color="auto" w:fill="F7FAFF"/>
        </w:rPr>
        <w:br/>
      </w:r>
      <w:r>
        <w:rPr>
          <w:rFonts w:ascii="Consolas" w:hAnsi="Consolas"/>
          <w:color w:val="660000"/>
          <w:shd w:val="clear" w:color="auto" w:fill="F7FAFF"/>
        </w:rPr>
        <w:t xml:space="preserve">$txt </w:t>
      </w:r>
      <w:r>
        <w:rPr>
          <w:rFonts w:ascii="Consolas" w:hAnsi="Consolas"/>
          <w:color w:val="080808"/>
          <w:shd w:val="clear" w:color="auto" w:fill="F7FAFF"/>
        </w:rPr>
        <w:t xml:space="preserve">= </w:t>
      </w:r>
      <w:r>
        <w:rPr>
          <w:rFonts w:ascii="Consolas" w:hAnsi="Consolas"/>
          <w:color w:val="067D17"/>
          <w:shd w:val="clear" w:color="auto" w:fill="F7FAFF"/>
        </w:rPr>
        <w:t>"Bonjour!"</w:t>
      </w:r>
      <w:r>
        <w:rPr>
          <w:rFonts w:ascii="Consolas" w:hAnsi="Consolas"/>
          <w:color w:val="080808"/>
          <w:shd w:val="clear" w:color="auto" w:fill="F7FAFF"/>
        </w:rPr>
        <w:t xml:space="preserve">; </w:t>
      </w:r>
      <w:r>
        <w:rPr>
          <w:rFonts w:ascii="Consolas" w:hAnsi="Consolas"/>
          <w:i/>
          <w:iCs/>
          <w:color w:val="8C8C8C"/>
          <w:shd w:val="clear" w:color="auto" w:fill="F7FAFF"/>
        </w:rPr>
        <w:t>// Variable de type chaine de caractère</w:t>
      </w:r>
    </w:p>
    <w:p w14:paraId="686CCC99" w14:textId="77777777" w:rsidR="00491762" w:rsidRDefault="00491762" w:rsidP="00491762"/>
    <w:p w14:paraId="30F1F4CE" w14:textId="77777777" w:rsidR="009268CE" w:rsidRDefault="009268CE" w:rsidP="00491762">
      <w:r>
        <w:t xml:space="preserve">Le nom d’une variable PHP commence toujours par un signe $. </w:t>
      </w:r>
    </w:p>
    <w:p w14:paraId="4D4959E7" w14:textId="77777777" w:rsidR="009268CE" w:rsidRDefault="009268CE" w:rsidP="009268CE">
      <w:r>
        <w:lastRenderedPageBreak/>
        <w:t>Il ne doit pas commencer par un chiffre et ne doit pas contenir de caractères spéciaux (ex : é, @, ù, ...).  Il doit absolument commencer par une lettre ou _. Le nom est sensible à la case, donc $txt != $TxT.</w:t>
      </w:r>
    </w:p>
    <w:p w14:paraId="120ACF4F" w14:textId="77777777" w:rsidR="009268CE" w:rsidRDefault="009268CE" w:rsidP="009268CE"/>
    <w:p w14:paraId="43BFBBC0" w14:textId="77777777" w:rsidR="009268CE" w:rsidRDefault="009268CE" w:rsidP="009268CE">
      <w:r>
        <w:t>Il est préférable que le nom commence par une minuscule et que chaque autre mot que compose le nom de la variable commence par une majuscule. Il est préférable que ne nom de la variable soit explicite quant à son utilité.</w:t>
      </w:r>
    </w:p>
    <w:p w14:paraId="2D929B7A" w14:textId="77777777" w:rsidR="009268CE" w:rsidRDefault="009268CE" w:rsidP="00491762"/>
    <w:p w14:paraId="6C637248" w14:textId="77777777" w:rsidR="009268CE" w:rsidRDefault="009268CE" w:rsidP="00491762">
      <w:r>
        <w:t xml:space="preserve">Alors que dans la plupart des langages de </w:t>
      </w:r>
      <w:r w:rsidR="006C1790">
        <w:t>programmation</w:t>
      </w:r>
      <w:r>
        <w:t xml:space="preserve"> il y a un mot clé pour déclarer une variable, ce n’est pas le cas en PHP (par exemple en JS : var myVariable).</w:t>
      </w:r>
    </w:p>
    <w:p w14:paraId="3E2421A0" w14:textId="77777777" w:rsidR="00E36F1E" w:rsidRDefault="00E36F1E" w:rsidP="00491762"/>
    <w:p w14:paraId="0B2ADF81" w14:textId="77777777" w:rsidR="00E36F1E" w:rsidRDefault="00E36F1E" w:rsidP="00E36F1E">
      <w:pPr>
        <w:pStyle w:val="Titre3"/>
      </w:pPr>
      <w:bookmarkStart w:id="15" w:name="_Toc34232752"/>
      <w:bookmarkStart w:id="16" w:name="_Toc56184683"/>
      <w:r>
        <w:t>Opération mathématique</w:t>
      </w:r>
      <w:bookmarkEnd w:id="15"/>
      <w:bookmarkEnd w:id="16"/>
    </w:p>
    <w:p w14:paraId="06CD0C51" w14:textId="77777777" w:rsidR="00E36F1E" w:rsidRDefault="00E36F1E" w:rsidP="00E36F1E"/>
    <w:p w14:paraId="296667D0" w14:textId="77777777" w:rsidR="00E71A08" w:rsidRDefault="00E71A08"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$nomDeLaVariable </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i/>
          <w:iCs/>
          <w:color w:val="8C8C8C"/>
          <w:shd w:val="clear" w:color="auto" w:fill="F7FAFF"/>
        </w:rPr>
        <w:t>// on assigne la valeur entière 3 à la variable</w:t>
      </w:r>
      <w:r>
        <w:rPr>
          <w:rFonts w:ascii="Consolas" w:hAnsi="Consolas"/>
          <w:i/>
          <w:iCs/>
          <w:color w:val="8C8C8C"/>
          <w:shd w:val="clear" w:color="auto" w:fill="F7FAFF"/>
        </w:rPr>
        <w:br/>
      </w:r>
      <w:r>
        <w:rPr>
          <w:rFonts w:ascii="Consolas" w:hAnsi="Consolas"/>
          <w:color w:val="660000"/>
          <w:shd w:val="clear" w:color="auto" w:fill="F7FAFF"/>
        </w:rPr>
        <w:t xml:space="preserve">$nomDeLaVariable </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i/>
          <w:iCs/>
          <w:color w:val="8C8C8C"/>
          <w:shd w:val="clear" w:color="auto" w:fill="F7FAFF"/>
        </w:rPr>
        <w:t>//on ajoute 3 à la valeur de la variable (3+3, donc 6)</w:t>
      </w:r>
      <w:r>
        <w:rPr>
          <w:rFonts w:ascii="Consolas" w:hAnsi="Consolas"/>
          <w:i/>
          <w:iCs/>
          <w:color w:val="8C8C8C"/>
          <w:shd w:val="clear" w:color="auto" w:fill="F7FAFF"/>
        </w:rPr>
        <w:br/>
      </w:r>
      <w:r>
        <w:rPr>
          <w:rFonts w:ascii="Consolas" w:hAnsi="Consolas"/>
          <w:color w:val="660000"/>
          <w:shd w:val="clear" w:color="auto" w:fill="F7FAFF"/>
        </w:rPr>
        <w:t xml:space="preserve">$nomDeLaVariable </w:t>
      </w:r>
      <w:r>
        <w:rPr>
          <w:rFonts w:ascii="Consolas" w:hAnsi="Consolas"/>
          <w:color w:val="080808"/>
          <w:shd w:val="clear" w:color="auto" w:fill="F7FAFF"/>
        </w:rPr>
        <w:t xml:space="preserve">= </w:t>
      </w:r>
      <w:r>
        <w:rPr>
          <w:rFonts w:ascii="Consolas" w:hAnsi="Consolas"/>
          <w:color w:val="660000"/>
          <w:shd w:val="clear" w:color="auto" w:fill="F7FAFF"/>
        </w:rPr>
        <w:t xml:space="preserve">$nomDeLaVariable </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i/>
          <w:iCs/>
          <w:color w:val="8C8C8C"/>
          <w:shd w:val="clear" w:color="auto" w:fill="F7FAFF"/>
        </w:rPr>
        <w:t>// écriture plus longue mais équivalente.</w:t>
      </w:r>
      <w:r>
        <w:rPr>
          <w:rFonts w:ascii="Consolas" w:hAnsi="Consolas"/>
          <w:i/>
          <w:iCs/>
          <w:color w:val="8C8C8C"/>
          <w:shd w:val="clear" w:color="auto" w:fill="F7FAFF"/>
        </w:rPr>
        <w:br/>
      </w:r>
      <w:r>
        <w:rPr>
          <w:rFonts w:ascii="Consolas" w:hAnsi="Consolas"/>
          <w:color w:val="660000"/>
          <w:shd w:val="clear" w:color="auto" w:fill="F7FAFF"/>
        </w:rPr>
        <w:t xml:space="preserve">$n </w:t>
      </w:r>
      <w:r>
        <w:rPr>
          <w:rFonts w:ascii="Consolas" w:hAnsi="Consolas"/>
          <w:color w:val="080808"/>
          <w:shd w:val="clear" w:color="auto" w:fill="F7FAFF"/>
        </w:rPr>
        <w:t xml:space="preserve">= </w:t>
      </w:r>
      <w:r>
        <w:rPr>
          <w:rFonts w:ascii="Consolas" w:hAnsi="Consolas"/>
          <w:color w:val="1750EB"/>
          <w:shd w:val="clear" w:color="auto" w:fill="F7FAFF"/>
        </w:rPr>
        <w:t xml:space="preserve">3 </w:t>
      </w:r>
      <w:r>
        <w:rPr>
          <w:rFonts w:ascii="Consolas" w:hAnsi="Consolas"/>
          <w:color w:val="080808"/>
          <w:shd w:val="clear" w:color="auto" w:fill="F7FAFF"/>
        </w:rPr>
        <w:t xml:space="preserve">- </w:t>
      </w:r>
      <w:r>
        <w:rPr>
          <w:rFonts w:ascii="Consolas" w:hAnsi="Consolas"/>
          <w:color w:val="1750EB"/>
          <w:shd w:val="clear" w:color="auto" w:fill="F7FAFF"/>
        </w:rPr>
        <w:t xml:space="preserve">3 </w:t>
      </w:r>
      <w:r>
        <w:rPr>
          <w:rFonts w:ascii="Consolas" w:hAnsi="Consolas"/>
          <w:color w:val="080808"/>
          <w:shd w:val="clear" w:color="auto" w:fill="F7FAFF"/>
        </w:rPr>
        <w:t>+ (</w:t>
      </w:r>
      <w:r>
        <w:rPr>
          <w:rFonts w:ascii="Consolas" w:hAnsi="Consolas"/>
          <w:color w:val="1750EB"/>
          <w:shd w:val="clear" w:color="auto" w:fill="F7FAFF"/>
        </w:rPr>
        <w:t xml:space="preserve">2 </w:t>
      </w:r>
      <w:r>
        <w:rPr>
          <w:rFonts w:ascii="Consolas" w:hAnsi="Consolas"/>
          <w:color w:val="080808"/>
          <w:shd w:val="clear" w:color="auto" w:fill="F7FAFF"/>
        </w:rPr>
        <w:t>* (</w:t>
      </w:r>
      <w:r>
        <w:rPr>
          <w:rFonts w:ascii="Consolas" w:hAnsi="Consolas"/>
          <w:color w:val="1750EB"/>
          <w:shd w:val="clear" w:color="auto" w:fill="F7FAFF"/>
        </w:rPr>
        <w:t xml:space="preserve">5 </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i/>
          <w:iCs/>
          <w:color w:val="8C8C8C"/>
          <w:shd w:val="clear" w:color="auto" w:fill="F7FAFF"/>
        </w:rPr>
        <w:t>// un exemple d’opération mathématique écrite en PHP.</w:t>
      </w:r>
    </w:p>
    <w:p w14:paraId="36D6BE55" w14:textId="77777777" w:rsidR="00E36F1E" w:rsidRDefault="00E36F1E" w:rsidP="00E36F1E"/>
    <w:p w14:paraId="675095BF" w14:textId="77777777" w:rsidR="00E36F1E" w:rsidRDefault="00E36F1E" w:rsidP="00E36F1E">
      <w:r>
        <w:t>** = exponentiel</w:t>
      </w:r>
    </w:p>
    <w:p w14:paraId="198DBC8C" w14:textId="77777777" w:rsidR="00E36F1E" w:rsidRDefault="00E36F1E" w:rsidP="00E36F1E">
      <w:r>
        <w:t>% modulo, c'est à dire le reste du résultat de la division. Exemple 11%2 = 1 car 11 = 5 x 2 + 1.</w:t>
      </w:r>
    </w:p>
    <w:p w14:paraId="6D86F982" w14:textId="77777777" w:rsidR="00E36F1E" w:rsidRDefault="00E36F1E" w:rsidP="00E36F1E">
      <w:r>
        <w:t xml:space="preserve">   </w:t>
      </w:r>
    </w:p>
    <w:p w14:paraId="65B6F7E3" w14:textId="77777777" w:rsidR="00E71A08" w:rsidRDefault="00E71A08"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$n</w:t>
      </w:r>
      <w:r>
        <w:rPr>
          <w:rFonts w:ascii="Consolas" w:hAnsi="Consolas"/>
          <w:color w:val="080808"/>
          <w:shd w:val="clear" w:color="auto" w:fill="F7FAFF"/>
        </w:rPr>
        <w:t xml:space="preserve">++;  </w:t>
      </w:r>
      <w:r>
        <w:rPr>
          <w:rFonts w:ascii="Consolas" w:hAnsi="Consolas"/>
          <w:i/>
          <w:iCs/>
          <w:color w:val="8C8C8C"/>
          <w:shd w:val="clear" w:color="auto" w:fill="F7FAFF"/>
        </w:rPr>
        <w:t>// on incrémente de 1 la valeur de la variable x, ce qui est équivalent à x += 1 ou x = x + 1.</w:t>
      </w:r>
      <w:r>
        <w:rPr>
          <w:rFonts w:ascii="Consolas" w:hAnsi="Consolas"/>
          <w:i/>
          <w:iCs/>
          <w:color w:val="8C8C8C"/>
          <w:shd w:val="clear" w:color="auto" w:fill="F7FAFF"/>
        </w:rPr>
        <w:br/>
      </w:r>
      <w:r>
        <w:rPr>
          <w:rFonts w:ascii="Consolas" w:hAnsi="Consolas"/>
          <w:color w:val="660000"/>
          <w:shd w:val="clear" w:color="auto" w:fill="F7FAFF"/>
        </w:rPr>
        <w:t>$n</w:t>
      </w:r>
      <w:r>
        <w:rPr>
          <w:rFonts w:ascii="Consolas" w:hAnsi="Consolas"/>
          <w:color w:val="080808"/>
          <w:shd w:val="clear" w:color="auto" w:fill="F7FAFF"/>
        </w:rPr>
        <w:t xml:space="preserve">--;  </w:t>
      </w:r>
      <w:r>
        <w:rPr>
          <w:rFonts w:ascii="Consolas" w:hAnsi="Consolas"/>
          <w:i/>
          <w:iCs/>
          <w:color w:val="8C8C8C"/>
          <w:shd w:val="clear" w:color="auto" w:fill="F7FAFF"/>
        </w:rPr>
        <w:t>// on décrémente de 1 la valeur de la variable x, ce qui est équivalent à x -= 1 ou x = x - 1.</w:t>
      </w:r>
    </w:p>
    <w:p w14:paraId="2600BCFF" w14:textId="77777777" w:rsidR="00E36F1E" w:rsidRDefault="00E36F1E" w:rsidP="00E36F1E">
      <w:r>
        <w:t xml:space="preserve">   </w:t>
      </w:r>
    </w:p>
    <w:p w14:paraId="055F519D" w14:textId="77777777" w:rsidR="00E36F1E" w:rsidRDefault="00E36F1E" w:rsidP="00E36F1E">
      <w:pPr>
        <w:pStyle w:val="Titre3"/>
      </w:pPr>
      <w:bookmarkStart w:id="17" w:name="_Toc34232753"/>
      <w:bookmarkStart w:id="18" w:name="_Toc56184684"/>
      <w:r>
        <w:t>Les variables textuelles</w:t>
      </w:r>
      <w:bookmarkEnd w:id="17"/>
      <w:bookmarkEnd w:id="18"/>
    </w:p>
    <w:p w14:paraId="34CAB8BF" w14:textId="77777777" w:rsidR="00E36F1E" w:rsidRDefault="00E36F1E" w:rsidP="00E36F1E"/>
    <w:p w14:paraId="4080C077" w14:textId="77777777" w:rsidR="00E71A08" w:rsidRDefault="00E71A08"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$texte </w:t>
      </w:r>
      <w:r>
        <w:rPr>
          <w:rFonts w:ascii="Consolas" w:hAnsi="Consolas"/>
          <w:color w:val="080808"/>
          <w:shd w:val="clear" w:color="auto" w:fill="F7FAFF"/>
        </w:rPr>
        <w:t xml:space="preserve">= </w:t>
      </w:r>
      <w:r>
        <w:rPr>
          <w:rFonts w:ascii="Consolas" w:hAnsi="Consolas"/>
          <w:color w:val="067D17"/>
          <w:shd w:val="clear" w:color="auto" w:fill="F7FAFF"/>
        </w:rPr>
        <w:t>"text"</w:t>
      </w:r>
      <w:r>
        <w:rPr>
          <w:rFonts w:ascii="Consolas" w:hAnsi="Consolas"/>
          <w:color w:val="080808"/>
          <w:shd w:val="clear" w:color="auto" w:fill="F7FAFF"/>
        </w:rPr>
        <w:t xml:space="preserve">; </w:t>
      </w:r>
      <w:r>
        <w:rPr>
          <w:rFonts w:ascii="Consolas" w:hAnsi="Consolas"/>
          <w:i/>
          <w:iCs/>
          <w:color w:val="8C8C8C"/>
          <w:shd w:val="clear" w:color="auto" w:fill="F7FAFF"/>
        </w:rPr>
        <w:t>// on assigne une valeur textuelle à la variable texte. Une valeur ou une variable de type textuelle est appelée un string.</w:t>
      </w:r>
      <w:r>
        <w:rPr>
          <w:rFonts w:ascii="Consolas" w:hAnsi="Consolas"/>
          <w:i/>
          <w:iCs/>
          <w:color w:val="8C8C8C"/>
          <w:shd w:val="clear" w:color="auto" w:fill="F7FAFF"/>
        </w:rPr>
        <w:br/>
      </w:r>
      <w:r>
        <w:rPr>
          <w:rFonts w:ascii="Consolas" w:hAnsi="Consolas"/>
          <w:color w:val="660000"/>
          <w:shd w:val="clear" w:color="auto" w:fill="F7FAFF"/>
        </w:rPr>
        <w:t xml:space="preserve">$texte </w:t>
      </w:r>
      <w:r>
        <w:rPr>
          <w:rFonts w:ascii="Consolas" w:hAnsi="Consolas"/>
          <w:color w:val="080808"/>
          <w:shd w:val="clear" w:color="auto" w:fill="F7FAFF"/>
        </w:rPr>
        <w:t xml:space="preserve">= </w:t>
      </w:r>
      <w:r>
        <w:rPr>
          <w:rFonts w:ascii="Consolas" w:hAnsi="Consolas"/>
          <w:color w:val="067D17"/>
          <w:shd w:val="clear" w:color="auto" w:fill="F7FAFF"/>
        </w:rPr>
        <w:t>'text'</w:t>
      </w:r>
      <w:r>
        <w:rPr>
          <w:rFonts w:ascii="Consolas" w:hAnsi="Consolas"/>
          <w:color w:val="080808"/>
          <w:shd w:val="clear" w:color="auto" w:fill="F7FAFF"/>
        </w:rPr>
        <w:t xml:space="preserve">; </w:t>
      </w:r>
      <w:r>
        <w:rPr>
          <w:rFonts w:ascii="Consolas" w:hAnsi="Consolas"/>
          <w:i/>
          <w:iCs/>
          <w:color w:val="8C8C8C"/>
          <w:shd w:val="clear" w:color="auto" w:fill="F7FAFF"/>
        </w:rPr>
        <w:t>// on réassigne une nouvelle valeur à cette variable. " " et ' ' sont équivalents</w:t>
      </w:r>
      <w:r>
        <w:rPr>
          <w:rFonts w:ascii="Consolas" w:hAnsi="Consolas"/>
          <w:i/>
          <w:iCs/>
          <w:color w:val="8C8C8C"/>
          <w:shd w:val="clear" w:color="auto" w:fill="F7FAFF"/>
        </w:rPr>
        <w:br/>
      </w:r>
      <w:r>
        <w:rPr>
          <w:rFonts w:ascii="Consolas" w:hAnsi="Consolas"/>
          <w:color w:val="660000"/>
          <w:shd w:val="clear" w:color="auto" w:fill="F7FAFF"/>
        </w:rPr>
        <w:t xml:space="preserve">$texte </w:t>
      </w:r>
      <w:r>
        <w:rPr>
          <w:rFonts w:ascii="Consolas" w:hAnsi="Consolas"/>
          <w:color w:val="080808"/>
          <w:shd w:val="clear" w:color="auto" w:fill="F7FAFF"/>
        </w:rPr>
        <w:t xml:space="preserve">= </w:t>
      </w:r>
      <w:r>
        <w:rPr>
          <w:rFonts w:ascii="Consolas" w:hAnsi="Consolas"/>
          <w:color w:val="067D17"/>
          <w:shd w:val="clear" w:color="auto" w:fill="F7FAFF"/>
        </w:rPr>
        <w:t xml:space="preserve">'bonjour' </w:t>
      </w:r>
      <w:r>
        <w:rPr>
          <w:rFonts w:ascii="Consolas" w:hAnsi="Consolas"/>
          <w:color w:val="080808"/>
          <w:shd w:val="clear" w:color="auto" w:fill="F7FAFF"/>
        </w:rPr>
        <w:t xml:space="preserve">. </w:t>
      </w:r>
      <w:r>
        <w:rPr>
          <w:rFonts w:ascii="Consolas" w:hAnsi="Consolas"/>
          <w:color w:val="067D17"/>
          <w:shd w:val="clear" w:color="auto" w:fill="F7FAFF"/>
        </w:rPr>
        <w:t xml:space="preserve">' ' </w:t>
      </w:r>
      <w:r>
        <w:rPr>
          <w:rFonts w:ascii="Consolas" w:hAnsi="Consolas"/>
          <w:color w:val="080808"/>
          <w:shd w:val="clear" w:color="auto" w:fill="F7FAFF"/>
        </w:rPr>
        <w:t xml:space="preserve">. </w:t>
      </w:r>
      <w:r>
        <w:rPr>
          <w:rFonts w:ascii="Consolas" w:hAnsi="Consolas"/>
          <w:color w:val="067D17"/>
          <w:shd w:val="clear" w:color="auto" w:fill="F7FAFF"/>
        </w:rPr>
        <w:t>"le monde"</w:t>
      </w:r>
      <w:r>
        <w:rPr>
          <w:rFonts w:ascii="Consolas" w:hAnsi="Consolas"/>
          <w:color w:val="080808"/>
          <w:shd w:val="clear" w:color="auto" w:fill="F7FAFF"/>
        </w:rPr>
        <w:t xml:space="preserve">; </w:t>
      </w:r>
      <w:r>
        <w:rPr>
          <w:rFonts w:ascii="Consolas" w:hAnsi="Consolas"/>
          <w:i/>
          <w:iCs/>
          <w:color w:val="8C8C8C"/>
          <w:shd w:val="clear" w:color="auto" w:fill="F7FAFF"/>
        </w:rPr>
        <w:t>// permet de fusionner plusieurs string, on appelle cela la concaténation.</w:t>
      </w:r>
    </w:p>
    <w:p w14:paraId="55E7F615" w14:textId="77777777" w:rsidR="00E71A08" w:rsidRDefault="00E71A08" w:rsidP="00E36F1E"/>
    <w:p w14:paraId="7D708776" w14:textId="6109BE6A" w:rsidR="00C15079" w:rsidRDefault="004132AF" w:rsidP="00C15079">
      <w:r>
        <w:t xml:space="preserve">Attention, dans la plupart des autres langages la concaténation des string ce faire avec le signe +. Mais ce signe est réservé aux additions en PHP. Donc si vous essayez de faire </w:t>
      </w:r>
      <w:r w:rsidRPr="007E02DF">
        <w:rPr>
          <w:rStyle w:val="CitationintenseCar"/>
        </w:rPr>
        <w:t xml:space="preserve">'bonjour' </w:t>
      </w:r>
      <w:r>
        <w:rPr>
          <w:rStyle w:val="CitationintenseCar"/>
        </w:rPr>
        <w:t>+</w:t>
      </w:r>
      <w:r w:rsidRPr="007E02DF">
        <w:rPr>
          <w:rStyle w:val="CitationintenseCar"/>
        </w:rPr>
        <w:t xml:space="preserve"> "le monde"</w:t>
      </w:r>
      <w:r>
        <w:t xml:space="preserve"> le résultat sera 0 car PHP n’arrive pas à effectuer l’addition.</w:t>
      </w:r>
      <w:bookmarkStart w:id="19" w:name="_Toc34232755"/>
    </w:p>
    <w:p w14:paraId="5E3BCC89" w14:textId="77777777" w:rsidR="00C15079" w:rsidRDefault="00C15079">
      <w:pPr>
        <w:rPr>
          <w:rFonts w:asciiTheme="majorHAnsi" w:eastAsiaTheme="majorEastAsia" w:hAnsiTheme="majorHAnsi" w:cstheme="majorBidi"/>
          <w:color w:val="2F5496" w:themeColor="accent1" w:themeShade="BF"/>
          <w:sz w:val="26"/>
          <w:szCs w:val="26"/>
        </w:rPr>
      </w:pPr>
      <w:r>
        <w:br w:type="page"/>
      </w:r>
    </w:p>
    <w:p w14:paraId="39E759C4" w14:textId="4DDACEC9" w:rsidR="00E36F1E" w:rsidRPr="009A03C0" w:rsidRDefault="00E36F1E" w:rsidP="00E36F1E">
      <w:pPr>
        <w:pStyle w:val="Titre2"/>
      </w:pPr>
      <w:bookmarkStart w:id="20" w:name="_Toc56184685"/>
      <w:r w:rsidRPr="009A03C0">
        <w:lastRenderedPageBreak/>
        <w:t>Les comparateurs</w:t>
      </w:r>
      <w:bookmarkEnd w:id="19"/>
      <w:bookmarkEnd w:id="20"/>
    </w:p>
    <w:p w14:paraId="7B6B778F" w14:textId="77777777" w:rsidR="00E36F1E" w:rsidRDefault="00E36F1E" w:rsidP="00E36F1E">
      <w:r w:rsidRPr="009A03C0">
        <w:t xml:space="preserve">  </w:t>
      </w:r>
    </w:p>
    <w:p w14:paraId="64D6B477" w14:textId="77777777" w:rsidR="004132AF" w:rsidRPr="009A03C0" w:rsidRDefault="004132AF" w:rsidP="00E36F1E">
      <w:r>
        <w:t xml:space="preserve">Soit </w:t>
      </w:r>
    </w:p>
    <w:p w14:paraId="3B4C68AB" w14:textId="77777777" w:rsidR="00E71A08" w:rsidRDefault="00E71A08" w:rsidP="00E71A08">
      <w:pPr>
        <w:pStyle w:val="PrformatHTML"/>
        <w:shd w:val="clear" w:color="auto" w:fill="FFFFFF"/>
        <w:spacing w:line="276" w:lineRule="auto"/>
        <w:rPr>
          <w:rFonts w:ascii="Consolas" w:hAnsi="Consolas"/>
          <w:color w:val="080808"/>
          <w:shd w:val="clear" w:color="auto" w:fill="F7FAFF"/>
        </w:rPr>
      </w:pP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1750EB"/>
          <w:shd w:val="clear" w:color="auto" w:fill="F7FAFF"/>
        </w:rPr>
        <w:t>1</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660000"/>
          <w:shd w:val="clear" w:color="auto" w:fill="F7FAFF"/>
        </w:rPr>
        <w:t xml:space="preserve">$aText </w:t>
      </w:r>
      <w:r>
        <w:rPr>
          <w:rFonts w:ascii="Consolas" w:hAnsi="Consolas"/>
          <w:color w:val="080808"/>
          <w:shd w:val="clear" w:color="auto" w:fill="F7FAFF"/>
        </w:rPr>
        <w:t xml:space="preserve">= </w:t>
      </w:r>
      <w:r>
        <w:rPr>
          <w:rFonts w:ascii="Consolas" w:hAnsi="Consolas"/>
          <w:color w:val="067D17"/>
          <w:shd w:val="clear" w:color="auto" w:fill="F7FAFF"/>
        </w:rPr>
        <w:t>'1'</w:t>
      </w:r>
      <w:r>
        <w:rPr>
          <w:rFonts w:ascii="Consolas" w:hAnsi="Consolas"/>
          <w:color w:val="080808"/>
          <w:shd w:val="clear" w:color="auto" w:fill="F7FAFF"/>
        </w:rPr>
        <w:t xml:space="preserve">; </w:t>
      </w:r>
    </w:p>
    <w:p w14:paraId="217AC1BD" w14:textId="64CA2DD0" w:rsidR="00E36F1E" w:rsidRPr="00E71A08" w:rsidRDefault="00E36F1E" w:rsidP="00E71A08">
      <w:pPr>
        <w:pStyle w:val="PrformatHTML"/>
        <w:shd w:val="clear" w:color="auto" w:fill="FFFFFF"/>
        <w:rPr>
          <w:rFonts w:ascii="Consolas" w:hAnsi="Consolas"/>
          <w:color w:val="080808"/>
        </w:rPr>
      </w:pPr>
      <w:r w:rsidRPr="00B67922">
        <w:t xml:space="preserve">  </w:t>
      </w:r>
    </w:p>
    <w:p w14:paraId="7D673797" w14:textId="77777777" w:rsidR="00E36F1E" w:rsidRDefault="00E36F1E" w:rsidP="00E36F1E">
      <w:pPr>
        <w:pStyle w:val="Titre3"/>
      </w:pPr>
      <w:bookmarkStart w:id="21" w:name="_Toc34232756"/>
      <w:bookmarkStart w:id="22" w:name="_Toc56184686"/>
      <w:r>
        <w:t>Égalité</w:t>
      </w:r>
      <w:bookmarkEnd w:id="21"/>
      <w:bookmarkEnd w:id="22"/>
    </w:p>
    <w:p w14:paraId="7BCC8414" w14:textId="77777777" w:rsidR="00E36F1E" w:rsidRDefault="00E36F1E" w:rsidP="00E36F1E">
      <w:r>
        <w:t xml:space="preserve">  </w:t>
      </w:r>
    </w:p>
    <w:p w14:paraId="4A7BD4D6" w14:textId="77777777" w:rsidR="00E71A08" w:rsidRDefault="00E71A08" w:rsidP="00E71A08">
      <w:pPr>
        <w:pStyle w:val="PrformatHTML"/>
        <w:shd w:val="clear" w:color="auto" w:fill="FFFFFF"/>
        <w:spacing w:line="276" w:lineRule="auto"/>
        <w:rPr>
          <w:rFonts w:ascii="Consolas" w:hAnsi="Consolas"/>
          <w:color w:val="080808"/>
        </w:rPr>
      </w:pPr>
      <w:bookmarkStart w:id="23" w:name="_Toc34232757"/>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retourne false</w:t>
      </w:r>
      <w:r>
        <w:rPr>
          <w:rFonts w:ascii="Consolas" w:hAnsi="Consolas"/>
          <w:i/>
          <w:iCs/>
          <w:color w:val="8C8C8C"/>
          <w:shd w:val="clear" w:color="auto" w:fill="F7FAFF"/>
        </w:rPr>
        <w:br/>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false</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true</w:t>
      </w:r>
    </w:p>
    <w:p w14:paraId="388133E3" w14:textId="77777777" w:rsidR="00E71A08" w:rsidRDefault="00E71A08" w:rsidP="00E36F1E">
      <w:pPr>
        <w:pStyle w:val="Titre3"/>
      </w:pPr>
    </w:p>
    <w:p w14:paraId="1F1223E8" w14:textId="0BA0F26F" w:rsidR="00E36F1E" w:rsidRPr="00A90712" w:rsidRDefault="00E36F1E" w:rsidP="00E36F1E">
      <w:pPr>
        <w:pStyle w:val="Titre3"/>
      </w:pPr>
      <w:bookmarkStart w:id="24" w:name="_Toc56184687"/>
      <w:r>
        <w:t>Inégalité</w:t>
      </w:r>
      <w:bookmarkEnd w:id="23"/>
      <w:bookmarkEnd w:id="24"/>
    </w:p>
    <w:p w14:paraId="15F8422B" w14:textId="77777777" w:rsidR="00E36F1E" w:rsidRPr="00A90712" w:rsidRDefault="00E36F1E" w:rsidP="00E36F1E">
      <w:r w:rsidRPr="00A90712">
        <w:t xml:space="preserve">  </w:t>
      </w:r>
    </w:p>
    <w:p w14:paraId="427B375E" w14:textId="77777777" w:rsidR="00E71A08" w:rsidRDefault="00E71A08" w:rsidP="00E71A08">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retourne true</w:t>
      </w:r>
      <w:r>
        <w:rPr>
          <w:rFonts w:ascii="Consolas" w:hAnsi="Consolas"/>
          <w:i/>
          <w:iCs/>
          <w:color w:val="8C8C8C"/>
          <w:shd w:val="clear" w:color="auto" w:fill="F7FAFF"/>
        </w:rPr>
        <w:br/>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true</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false</w:t>
      </w:r>
      <w:r>
        <w:rPr>
          <w:rFonts w:ascii="Consolas" w:hAnsi="Consolas"/>
          <w:i/>
          <w:iCs/>
          <w:color w:val="8C8C8C"/>
          <w:shd w:val="clear" w:color="auto" w:fill="F7FAFF"/>
        </w:rPr>
        <w:br/>
        <w:t xml:space="preserve">  </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retourne true</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retourne true</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true</w:t>
      </w:r>
    </w:p>
    <w:p w14:paraId="0C025A13" w14:textId="77777777" w:rsidR="00E36F1E" w:rsidRPr="00C44491" w:rsidRDefault="00E36F1E" w:rsidP="00E36F1E"/>
    <w:p w14:paraId="51463888" w14:textId="77777777" w:rsidR="00E36F1E" w:rsidRPr="00473C9D" w:rsidRDefault="00E36F1E" w:rsidP="00E36F1E">
      <w:pPr>
        <w:pStyle w:val="Titre3"/>
      </w:pPr>
      <w:bookmarkStart w:id="25" w:name="_Toc34232758"/>
      <w:bookmarkStart w:id="26" w:name="_Toc56184688"/>
      <w:r w:rsidRPr="00473C9D">
        <w:t>Ternaire</w:t>
      </w:r>
      <w:bookmarkEnd w:id="25"/>
      <w:bookmarkEnd w:id="26"/>
    </w:p>
    <w:p w14:paraId="0DF3AB00" w14:textId="77777777" w:rsidR="00E36F1E" w:rsidRPr="00473C9D" w:rsidRDefault="00E36F1E" w:rsidP="00E36F1E"/>
    <w:p w14:paraId="4F77C71E" w14:textId="77777777" w:rsidR="00E71A08" w:rsidRDefault="00E71A08" w:rsidP="00E71A08">
      <w:pPr>
        <w:pStyle w:val="PrformatHTML"/>
        <w:shd w:val="clear" w:color="auto" w:fill="FFFFFF"/>
        <w:rPr>
          <w:rFonts w:ascii="Consolas" w:hAnsi="Consolas"/>
          <w:color w:val="080808"/>
        </w:rPr>
      </w:pPr>
      <w:r>
        <w:rPr>
          <w:rFonts w:ascii="Consolas" w:hAnsi="Consolas"/>
          <w:color w:val="660000"/>
          <w:shd w:val="clear" w:color="auto" w:fill="F7FAFF"/>
        </w:rPr>
        <w:t xml:space="preserve">$a </w:t>
      </w:r>
      <w:r>
        <w:rPr>
          <w:rFonts w:ascii="Consolas" w:hAnsi="Consolas"/>
          <w:color w:val="080808"/>
          <w:shd w:val="clear" w:color="auto" w:fill="F7FAFF"/>
        </w:rPr>
        <w:t xml:space="preserve">&gt; </w:t>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067D17"/>
          <w:shd w:val="clear" w:color="auto" w:fill="F7FAFF"/>
        </w:rPr>
        <w:t xml:space="preserve">"si true alors on affiche ceci" </w:t>
      </w:r>
      <w:r>
        <w:rPr>
          <w:rFonts w:ascii="Consolas" w:hAnsi="Consolas"/>
          <w:color w:val="080808"/>
          <w:shd w:val="clear" w:color="auto" w:fill="F7FAFF"/>
        </w:rPr>
        <w:t xml:space="preserve">: </w:t>
      </w:r>
      <w:r>
        <w:rPr>
          <w:rFonts w:ascii="Consolas" w:hAnsi="Consolas"/>
          <w:color w:val="067D17"/>
          <w:shd w:val="clear" w:color="auto" w:fill="F7FAFF"/>
        </w:rPr>
        <w:t>"si false on affiche cela"</w:t>
      </w:r>
      <w:r>
        <w:rPr>
          <w:rFonts w:ascii="Consolas" w:hAnsi="Consolas"/>
          <w:color w:val="080808"/>
          <w:shd w:val="clear" w:color="auto" w:fill="F7FAFF"/>
        </w:rPr>
        <w:t xml:space="preserve">; </w:t>
      </w:r>
      <w:r>
        <w:rPr>
          <w:rFonts w:ascii="Consolas" w:hAnsi="Consolas"/>
          <w:i/>
          <w:iCs/>
          <w:color w:val="8C8C8C"/>
          <w:shd w:val="clear" w:color="auto" w:fill="F7FAFF"/>
        </w:rPr>
        <w:t>// retourne si false…</w:t>
      </w:r>
    </w:p>
    <w:p w14:paraId="41FACBAE" w14:textId="77777777" w:rsidR="00E36F1E" w:rsidRDefault="00E36F1E" w:rsidP="00E36F1E"/>
    <w:p w14:paraId="4D64A41B" w14:textId="77777777" w:rsidR="00E36F1E" w:rsidRPr="00B42E09" w:rsidRDefault="00E36F1E" w:rsidP="00E36F1E">
      <w:pPr>
        <w:pStyle w:val="Titre3"/>
        <w:rPr>
          <w:lang w:val="en-GB"/>
        </w:rPr>
      </w:pPr>
      <w:bookmarkStart w:id="27" w:name="_Toc34232759"/>
      <w:bookmarkStart w:id="28" w:name="_Toc56184689"/>
      <w:r w:rsidRPr="00B42E09">
        <w:rPr>
          <w:lang w:val="en-GB"/>
        </w:rPr>
        <w:t>OR, AND, NOT</w:t>
      </w:r>
      <w:bookmarkEnd w:id="27"/>
      <w:bookmarkEnd w:id="28"/>
    </w:p>
    <w:p w14:paraId="28F88E1B" w14:textId="77777777" w:rsidR="00E36F1E" w:rsidRPr="00B42E09" w:rsidRDefault="00E36F1E" w:rsidP="00E36F1E">
      <w:pPr>
        <w:rPr>
          <w:lang w:val="en-GB"/>
        </w:rPr>
      </w:pPr>
    </w:p>
    <w:p w14:paraId="61CD0D98" w14:textId="77777777" w:rsidR="00E71A08" w:rsidRDefault="00E71A08" w:rsidP="00E71A08">
      <w:pPr>
        <w:pStyle w:val="PrformatHTML"/>
        <w:shd w:val="clear" w:color="auto" w:fill="FFFFFF"/>
        <w:spacing w:line="276" w:lineRule="auto"/>
        <w:rPr>
          <w:rFonts w:ascii="Consolas" w:hAnsi="Consolas"/>
          <w:color w:val="080808"/>
        </w:rPr>
      </w:pPr>
      <w:r w:rsidRPr="00D37AD9">
        <w:rPr>
          <w:rFonts w:ascii="Consolas" w:hAnsi="Consolas"/>
          <w:color w:val="660000"/>
          <w:shd w:val="clear" w:color="auto" w:fill="F7FAFF"/>
          <w:lang w:val="en-GB"/>
        </w:rPr>
        <w:t xml:space="preserve">$a </w:t>
      </w:r>
      <w:r w:rsidRPr="00D37AD9">
        <w:rPr>
          <w:rFonts w:ascii="Consolas" w:hAnsi="Consolas"/>
          <w:color w:val="080808"/>
          <w:shd w:val="clear" w:color="auto" w:fill="F7FAFF"/>
          <w:lang w:val="en-GB"/>
        </w:rPr>
        <w:t xml:space="preserve">&lt; </w:t>
      </w:r>
      <w:r w:rsidRPr="00D37AD9">
        <w:rPr>
          <w:rFonts w:ascii="Consolas" w:hAnsi="Consolas"/>
          <w:color w:val="660000"/>
          <w:shd w:val="clear" w:color="auto" w:fill="F7FAFF"/>
          <w:lang w:val="en-GB"/>
        </w:rPr>
        <w:t xml:space="preserve">$b </w:t>
      </w:r>
      <w:r w:rsidRPr="00D37AD9">
        <w:rPr>
          <w:rFonts w:ascii="Consolas" w:hAnsi="Consolas"/>
          <w:color w:val="080808"/>
          <w:shd w:val="clear" w:color="auto" w:fill="F7FAFF"/>
          <w:lang w:val="en-GB"/>
        </w:rPr>
        <w:t xml:space="preserve">&amp;&amp; </w:t>
      </w:r>
      <w:r w:rsidRPr="00D37AD9">
        <w:rPr>
          <w:rFonts w:ascii="Consolas" w:hAnsi="Consolas"/>
          <w:color w:val="660000"/>
          <w:shd w:val="clear" w:color="auto" w:fill="F7FAFF"/>
          <w:lang w:val="en-GB"/>
        </w:rPr>
        <w:t xml:space="preserve">$a </w:t>
      </w:r>
      <w:r w:rsidRPr="00D37AD9">
        <w:rPr>
          <w:rFonts w:ascii="Consolas" w:hAnsi="Consolas"/>
          <w:color w:val="080808"/>
          <w:shd w:val="clear" w:color="auto" w:fill="F7FAFF"/>
          <w:lang w:val="en-GB"/>
        </w:rPr>
        <w:t xml:space="preserve">== </w:t>
      </w:r>
      <w:r w:rsidRPr="00D37AD9">
        <w:rPr>
          <w:rFonts w:ascii="Consolas" w:hAnsi="Consolas"/>
          <w:color w:val="660000"/>
          <w:shd w:val="clear" w:color="auto" w:fill="F7FAFF"/>
          <w:lang w:val="en-GB"/>
        </w:rPr>
        <w:t>$aText</w:t>
      </w:r>
      <w:r w:rsidRPr="00D37AD9">
        <w:rPr>
          <w:rFonts w:ascii="Consolas" w:hAnsi="Consolas"/>
          <w:color w:val="080808"/>
          <w:shd w:val="clear" w:color="auto" w:fill="F7FAFF"/>
          <w:lang w:val="en-GB"/>
        </w:rPr>
        <w:t xml:space="preserve">;  </w:t>
      </w:r>
      <w:r w:rsidRPr="00D37AD9">
        <w:rPr>
          <w:rFonts w:ascii="Consolas" w:hAnsi="Consolas"/>
          <w:i/>
          <w:iCs/>
          <w:color w:val="8C8C8C"/>
          <w:shd w:val="clear" w:color="auto" w:fill="F7FAFF"/>
          <w:lang w:val="en-GB"/>
        </w:rPr>
        <w:t xml:space="preserve">// retourne true. </w:t>
      </w:r>
      <w:r>
        <w:rPr>
          <w:rFonts w:ascii="Consolas" w:hAnsi="Consolas"/>
          <w:i/>
          <w:iCs/>
          <w:color w:val="8C8C8C"/>
          <w:shd w:val="clear" w:color="auto" w:fill="F7FAFF"/>
        </w:rPr>
        <w:t>&amp;&amp; = ET (AND) ce qui veut dire en français : si a est plus petit que b ET que a égal aText. Les deux conditions doivent être vraies.</w:t>
      </w:r>
      <w:r>
        <w:rPr>
          <w:rFonts w:ascii="Consolas" w:hAnsi="Consolas"/>
          <w:i/>
          <w:iCs/>
          <w:color w:val="8C8C8C"/>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 xml:space="preserve">$b </w:t>
      </w:r>
      <w:r>
        <w:rPr>
          <w:rFonts w:ascii="Consolas" w:hAnsi="Consolas"/>
          <w:color w:val="080808"/>
          <w:shd w:val="clear" w:color="auto" w:fill="F7FAFF"/>
        </w:rPr>
        <w:t xml:space="preserve">|| </w:t>
      </w: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660000"/>
          <w:shd w:val="clear" w:color="auto" w:fill="F7FAFF"/>
        </w:rPr>
        <w:t>$aText</w:t>
      </w:r>
      <w:r>
        <w:rPr>
          <w:rFonts w:ascii="Consolas" w:hAnsi="Consolas"/>
          <w:color w:val="080808"/>
          <w:shd w:val="clear" w:color="auto" w:fill="F7FAFF"/>
        </w:rPr>
        <w:t xml:space="preserve">; </w:t>
      </w:r>
      <w:r>
        <w:rPr>
          <w:rFonts w:ascii="Consolas" w:hAnsi="Consolas"/>
          <w:i/>
          <w:iCs/>
          <w:color w:val="8C8C8C"/>
          <w:shd w:val="clear" w:color="auto" w:fill="F7FAFF"/>
        </w:rPr>
        <w:t>// retourne true. || = OU (OR° ce qui veut dire en français : si a est plus petit que b OU que a égal aText. Seule une seule condition vraie suffit.</w:t>
      </w:r>
      <w:r>
        <w:rPr>
          <w:rFonts w:ascii="Consolas" w:hAnsi="Consolas"/>
          <w:i/>
          <w:iCs/>
          <w:color w:val="8C8C8C"/>
          <w:shd w:val="clear" w:color="auto" w:fill="F7FAFF"/>
        </w:rPr>
        <w:br/>
      </w:r>
      <w:r>
        <w:rPr>
          <w:rFonts w:ascii="Consolas" w:hAnsi="Consolas"/>
          <w:color w:val="080808"/>
          <w:shd w:val="clear" w:color="auto" w:fill="F7FAFF"/>
        </w:rPr>
        <w:t>!(</w:t>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$b</w:t>
      </w:r>
      <w:r>
        <w:rPr>
          <w:rFonts w:ascii="Consolas" w:hAnsi="Consolas"/>
          <w:color w:val="080808"/>
          <w:shd w:val="clear" w:color="auto" w:fill="F7FAFF"/>
        </w:rPr>
        <w:t xml:space="preserve">);  </w:t>
      </w:r>
      <w:r>
        <w:rPr>
          <w:rFonts w:ascii="Consolas" w:hAnsi="Consolas"/>
          <w:i/>
          <w:iCs/>
          <w:color w:val="8C8C8C"/>
          <w:shd w:val="clear" w:color="auto" w:fill="F7FAFF"/>
        </w:rPr>
        <w:t>// a &lt; b = true et le ! (NOT) devant signifie l'inverse du résultat, donc retourne false</w:t>
      </w:r>
    </w:p>
    <w:p w14:paraId="356714F5" w14:textId="77777777" w:rsidR="00075EE9" w:rsidRDefault="00075EE9" w:rsidP="00491762"/>
    <w:p w14:paraId="421F90FF" w14:textId="77777777" w:rsidR="00C15079" w:rsidRDefault="00C15079">
      <w:pPr>
        <w:rPr>
          <w:rFonts w:asciiTheme="majorHAnsi" w:eastAsiaTheme="majorEastAsia" w:hAnsiTheme="majorHAnsi" w:cstheme="majorBidi"/>
          <w:color w:val="2F5496" w:themeColor="accent1" w:themeShade="BF"/>
          <w:sz w:val="26"/>
          <w:szCs w:val="26"/>
        </w:rPr>
      </w:pPr>
      <w:r>
        <w:br w:type="page"/>
      </w:r>
    </w:p>
    <w:p w14:paraId="4E9BD524" w14:textId="3722839B" w:rsidR="00075EE9" w:rsidRDefault="00075EE9" w:rsidP="008B6A9B">
      <w:pPr>
        <w:pStyle w:val="Titre2"/>
      </w:pPr>
      <w:bookmarkStart w:id="29" w:name="_Toc56184690"/>
      <w:r>
        <w:lastRenderedPageBreak/>
        <w:t>Type de variable</w:t>
      </w:r>
      <w:bookmarkEnd w:id="29"/>
    </w:p>
    <w:p w14:paraId="4B4CB39F" w14:textId="77777777" w:rsidR="00075EE9" w:rsidRDefault="00075EE9" w:rsidP="00075EE9"/>
    <w:p w14:paraId="5893CA07" w14:textId="77777777" w:rsidR="00075EE9" w:rsidRDefault="00075EE9" w:rsidP="00075EE9">
      <w:r>
        <w:t xml:space="preserve">Le PHP est faiblement typé, ce qui signifie </w:t>
      </w:r>
      <w:r w:rsidR="000753F6">
        <w:t>qu’on n’a pas</w:t>
      </w:r>
      <w:r>
        <w:t xml:space="preserve"> à définir quel type de variable on souhaite (exemple une variable qui gère </w:t>
      </w:r>
      <w:r w:rsidR="000753F6">
        <w:t>des nombres entiers</w:t>
      </w:r>
      <w:r>
        <w:t>, des variables de chaines de caractères, …). Le PHP gère cela automatique en fonction du type de données qu’on lui assigne.</w:t>
      </w:r>
    </w:p>
    <w:p w14:paraId="38BA64A1" w14:textId="77777777" w:rsidR="000753F6" w:rsidRDefault="000753F6" w:rsidP="00075EE9">
      <w:r>
        <w:t xml:space="preserve">Néanmoins avec PHP 7, des types de variables </w:t>
      </w:r>
      <w:r w:rsidR="00BB78D3">
        <w:t>ont</w:t>
      </w:r>
      <w:r>
        <w:t xml:space="preserve"> été ajouté. Cela s’appel le mode strict, </w:t>
      </w:r>
      <w:r w:rsidR="00396036">
        <w:t xml:space="preserve">ce </w:t>
      </w:r>
      <w:r>
        <w:t>qui v</w:t>
      </w:r>
      <w:r w:rsidR="00396036">
        <w:t xml:space="preserve">a </w:t>
      </w:r>
      <w:r>
        <w:t>jeter une exception « Fatal Error » si le type de données n’est pas respecté (un chapitre du cours est dédié aux exceptions).</w:t>
      </w:r>
    </w:p>
    <w:p w14:paraId="61B35884" w14:textId="77777777" w:rsidR="00BB78D3" w:rsidRDefault="00A56542" w:rsidP="00075EE9">
      <w:r>
        <w:t xml:space="preserve">Voici </w:t>
      </w:r>
      <w:r w:rsidR="00B53AE4">
        <w:t xml:space="preserve">une partie des types de base : </w:t>
      </w:r>
    </w:p>
    <w:p w14:paraId="3857AC9A" w14:textId="77777777" w:rsidR="00BB78D3" w:rsidRPr="00B53AE4" w:rsidRDefault="00A56542" w:rsidP="00075EE9">
      <w:r w:rsidRPr="00B53AE4">
        <w:t>array</w:t>
      </w:r>
      <w:r w:rsidR="00B53AE4">
        <w:t xml:space="preserve"> =&gt; tableau (voir le chapitre sur les tableaux).</w:t>
      </w:r>
    </w:p>
    <w:p w14:paraId="168551F6" w14:textId="77777777" w:rsidR="00A56542" w:rsidRPr="00B53AE4" w:rsidRDefault="00B53AE4" w:rsidP="00075EE9">
      <w:r w:rsidRPr="00B53AE4">
        <w:t>b</w:t>
      </w:r>
      <w:r w:rsidR="00A56542" w:rsidRPr="00B53AE4">
        <w:t>ool</w:t>
      </w:r>
      <w:r w:rsidRPr="00B53AE4">
        <w:t xml:space="preserve"> =&gt; un booléen, true ou false, 1 ou 0</w:t>
      </w:r>
    </w:p>
    <w:p w14:paraId="13A5FED2" w14:textId="77777777" w:rsidR="00A56542" w:rsidRPr="00B53AE4" w:rsidRDefault="00A56542" w:rsidP="00075EE9">
      <w:r w:rsidRPr="00B53AE4">
        <w:t>float</w:t>
      </w:r>
      <w:r w:rsidR="00B53AE4">
        <w:t> =&gt; un nombre à virgule</w:t>
      </w:r>
    </w:p>
    <w:p w14:paraId="622D7775" w14:textId="77777777" w:rsidR="00A56542" w:rsidRPr="00B53AE4" w:rsidRDefault="00A56542" w:rsidP="00075EE9">
      <w:r w:rsidRPr="00B53AE4">
        <w:t>int</w:t>
      </w:r>
      <w:r w:rsidR="00B53AE4">
        <w:t xml:space="preserve"> =&gt; un nombre entier</w:t>
      </w:r>
    </w:p>
    <w:p w14:paraId="054CB40D" w14:textId="77777777" w:rsidR="00A56542" w:rsidRDefault="00A56542" w:rsidP="00075EE9">
      <w:r w:rsidRPr="00B53AE4">
        <w:t>string</w:t>
      </w:r>
      <w:r w:rsidR="00B53AE4">
        <w:t xml:space="preserve"> =&gt; une chaine de caractère</w:t>
      </w:r>
    </w:p>
    <w:p w14:paraId="6AA40374" w14:textId="77777777" w:rsidR="00B53AE4" w:rsidRDefault="00B53AE4" w:rsidP="00075EE9"/>
    <w:p w14:paraId="312563D7" w14:textId="77777777" w:rsidR="00B53AE4" w:rsidRDefault="00B53AE4" w:rsidP="00075EE9">
      <w:r>
        <w:t>Ces</w:t>
      </w:r>
      <w:r w:rsidR="000B58D4">
        <w:t xml:space="preserve"> définitions de</w:t>
      </w:r>
      <w:r>
        <w:t xml:space="preserve"> types sont principalement </w:t>
      </w:r>
      <w:r w:rsidR="000B58D4">
        <w:t>utilisées</w:t>
      </w:r>
      <w:r>
        <w:t xml:space="preserve"> dans les fonctions (voir chapitre plus loin). Il est donc préférable d’utiliser </w:t>
      </w:r>
      <w:r w:rsidR="004C4845">
        <w:t>ces types</w:t>
      </w:r>
      <w:r>
        <w:t xml:space="preserve"> de données pour exiger un type de variable précis.</w:t>
      </w:r>
    </w:p>
    <w:p w14:paraId="0273FBC3" w14:textId="77777777" w:rsidR="000B58D4" w:rsidRDefault="000B58D4" w:rsidP="00075EE9"/>
    <w:p w14:paraId="368E1459" w14:textId="77777777" w:rsidR="000B58D4" w:rsidRDefault="000B58D4" w:rsidP="00075EE9">
      <w:r>
        <w:t>Il faut néanmoins savoir que même si n’a pas à définir de type en PHP (ce n’est pas le cas dans les tout les langages, par exemple en java, C, …)</w:t>
      </w:r>
      <w:r w:rsidR="0007361C">
        <w:t>, les variable</w:t>
      </w:r>
      <w:r w:rsidR="002C446A">
        <w:t>s</w:t>
      </w:r>
      <w:r w:rsidR="0007361C">
        <w:t xml:space="preserve"> on bien un type en fonction de leur</w:t>
      </w:r>
      <w:r w:rsidR="002C446A">
        <w:t>s</w:t>
      </w:r>
      <w:r w:rsidR="0007361C">
        <w:t xml:space="preserve"> valeur</w:t>
      </w:r>
      <w:r w:rsidR="002C446A">
        <w:t>s</w:t>
      </w:r>
      <w:r w:rsidR="0007361C">
        <w:t xml:space="preserve"> (même chose que si dessus).</w:t>
      </w:r>
      <w:r w:rsidR="002C446A">
        <w:t xml:space="preserve"> Donc il faut y faire attention quand on les manipule. Le PHP possède un mécanisme de conversion implicite, qui permet dans certain cas de transformer une chaine de caractère en nombre par exemple.</w:t>
      </w:r>
    </w:p>
    <w:p w14:paraId="03AF7022" w14:textId="77777777" w:rsidR="002C446A" w:rsidRDefault="002C446A" w:rsidP="00075EE9"/>
    <w:p w14:paraId="7C6D6BA4" w14:textId="77777777" w:rsidR="00FA5D26" w:rsidRDefault="00FA5D26" w:rsidP="00FA5D26">
      <w:pPr>
        <w:pStyle w:val="Titre3"/>
      </w:pPr>
      <w:bookmarkStart w:id="30" w:name="_Toc56184691"/>
      <w:r>
        <w:t>Exercices :</w:t>
      </w:r>
      <w:bookmarkEnd w:id="30"/>
    </w:p>
    <w:p w14:paraId="0CC761A0" w14:textId="77777777" w:rsidR="00FA5D26" w:rsidRDefault="00FA5D26" w:rsidP="00075EE9"/>
    <w:p w14:paraId="57F8F218" w14:textId="77777777" w:rsidR="002C446A" w:rsidRDefault="002C446A" w:rsidP="00075EE9">
      <w:r>
        <w:t>Que</w:t>
      </w:r>
      <w:r w:rsidR="00E36F1E">
        <w:t xml:space="preserve">ls seront les résultats des opérations suivantes </w:t>
      </w:r>
      <w:r>
        <w:t xml:space="preserve">: </w:t>
      </w:r>
    </w:p>
    <w:p w14:paraId="76E35190" w14:textId="6770007F" w:rsidR="00E71A08" w:rsidRPr="00E71A08" w:rsidRDefault="002C446A" w:rsidP="00E71A08">
      <w:r>
        <w:t xml:space="preserve">Rappel : une chaine de caractères s’écrit entre </w:t>
      </w:r>
      <w:r w:rsidR="00E71A08" w:rsidRPr="00E71A08">
        <w:rPr>
          <w:rFonts w:ascii="Consolas" w:hAnsi="Consolas"/>
          <w:color w:val="067D17"/>
          <w:shd w:val="clear" w:color="auto" w:fill="F7FAFF"/>
        </w:rPr>
        <w:t>" "</w:t>
      </w:r>
      <w:r w:rsidR="00E71A08">
        <w:t xml:space="preserve"> o</w:t>
      </w:r>
      <w:r>
        <w:t>u</w:t>
      </w:r>
      <w:r w:rsidR="00E71A08">
        <w:t xml:space="preserve"> </w:t>
      </w:r>
      <w:r w:rsidR="00E71A08" w:rsidRPr="00E71A08">
        <w:rPr>
          <w:rFonts w:ascii="Consolas" w:eastAsia="Times New Roman" w:hAnsi="Consolas" w:cs="Courier New"/>
          <w:color w:val="067D17"/>
          <w:sz w:val="20"/>
          <w:szCs w:val="20"/>
          <w:shd w:val="clear" w:color="auto" w:fill="F7FAFF"/>
          <w:lang w:eastAsia="fr-BE"/>
        </w:rPr>
        <w:t>' '</w:t>
      </w:r>
    </w:p>
    <w:p w14:paraId="2F7D54B7" w14:textId="77777777" w:rsidR="00E71A08" w:rsidRDefault="00E71A08" w:rsidP="00E71A08">
      <w:pPr>
        <w:pStyle w:val="PrformatHTML"/>
        <w:shd w:val="clear" w:color="auto" w:fill="FFFFFF"/>
        <w:rPr>
          <w:rFonts w:ascii="Consolas" w:hAnsi="Consolas"/>
          <w:color w:val="0033B3"/>
          <w:shd w:val="clear" w:color="auto" w:fill="F7FAFF"/>
          <w:lang w:val="en-GB"/>
        </w:rPr>
      </w:pPr>
      <w:r w:rsidRPr="00E71A08">
        <w:rPr>
          <w:rFonts w:ascii="Consolas" w:hAnsi="Consolas"/>
          <w:color w:val="0033B3"/>
          <w:shd w:val="clear" w:color="auto" w:fill="F7FAFF"/>
          <w:lang w:val="en-GB"/>
        </w:rPr>
        <w:t>&lt;?php</w:t>
      </w:r>
      <w:r w:rsidRPr="00E71A08">
        <w:rPr>
          <w:rFonts w:ascii="Consolas" w:hAnsi="Consolas"/>
          <w:color w:val="0033B3"/>
          <w:shd w:val="clear" w:color="auto" w:fill="F7FAFF"/>
          <w:lang w:val="en-GB"/>
        </w:rPr>
        <w:br/>
      </w:r>
    </w:p>
    <w:p w14:paraId="6DC631C3" w14:textId="77777777" w:rsidR="00E71A08" w:rsidRDefault="00E71A08" w:rsidP="00E71A08">
      <w:pPr>
        <w:pStyle w:val="PrformatHTML"/>
        <w:shd w:val="clear" w:color="auto" w:fill="FFFFFF"/>
        <w:rPr>
          <w:rFonts w:ascii="Consolas" w:hAnsi="Consolas"/>
          <w:color w:val="0033B3"/>
          <w:shd w:val="clear" w:color="auto" w:fill="F7FAFF"/>
          <w:lang w:val="en-GB"/>
        </w:rPr>
      </w:pP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lastRenderedPageBreak/>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"a5"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"a5"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067D17"/>
          <w:shd w:val="clear" w:color="auto" w:fill="F7FAFF"/>
          <w:lang w:val="en-GB"/>
        </w:rPr>
        <w:t xml:space="preserve">"x"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"a5"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067D17"/>
          <w:shd w:val="clear" w:color="auto" w:fill="F7FAFF"/>
          <w:lang w:val="en-GB"/>
        </w:rPr>
        <w:t xml:space="preserve">"10" </w:t>
      </w:r>
      <w:r w:rsidRPr="00E71A08">
        <w:rPr>
          <w:rFonts w:ascii="Consolas" w:hAnsi="Consolas"/>
          <w:color w:val="080808"/>
          <w:shd w:val="clear" w:color="auto" w:fill="F7FAFF"/>
          <w:lang w:val="en-GB"/>
        </w:rPr>
        <w:t xml:space="preserve">- </w:t>
      </w:r>
      <w:r w:rsidRPr="00E71A08">
        <w:rPr>
          <w:rFonts w:ascii="Consolas" w:hAnsi="Consolas"/>
          <w:color w:val="067D17"/>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660000"/>
          <w:shd w:val="clear" w:color="auto" w:fill="F7FAFF"/>
          <w:lang w:val="en-GB"/>
        </w:rPr>
        <w:t xml:space="preserve">$a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2</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660000"/>
          <w:shd w:val="clear" w:color="auto" w:fill="F7FAFF"/>
          <w:lang w:val="en-GB"/>
        </w:rPr>
        <w:t xml:space="preserve">$b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3</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080808"/>
          <w:shd w:val="clear" w:color="auto" w:fill="F7FAFF"/>
          <w:lang w:val="en-GB"/>
        </w:rPr>
        <w:t>(</w:t>
      </w:r>
      <w:r w:rsidRPr="00E71A08">
        <w:rPr>
          <w:rFonts w:ascii="Consolas" w:hAnsi="Consolas"/>
          <w:color w:val="660000"/>
          <w:shd w:val="clear" w:color="auto" w:fill="F7FAFF"/>
          <w:lang w:val="en-GB"/>
        </w:rPr>
        <w:t xml:space="preserve">$a </w:t>
      </w:r>
      <w:r w:rsidRPr="00E71A08">
        <w:rPr>
          <w:rFonts w:ascii="Consolas" w:hAnsi="Consolas"/>
          <w:color w:val="080808"/>
          <w:shd w:val="clear" w:color="auto" w:fill="F7FAFF"/>
          <w:lang w:val="en-GB"/>
        </w:rPr>
        <w:t xml:space="preserve">** </w:t>
      </w:r>
      <w:r w:rsidRPr="00E71A08">
        <w:rPr>
          <w:rFonts w:ascii="Consolas" w:hAnsi="Consolas"/>
          <w:color w:val="660000"/>
          <w:shd w:val="clear" w:color="auto" w:fill="F7FAFF"/>
          <w:lang w:val="en-GB"/>
        </w:rPr>
        <w:t>$b</w:t>
      </w:r>
      <w:r w:rsidRPr="00E71A08">
        <w:rPr>
          <w:rFonts w:ascii="Consolas" w:hAnsi="Consolas"/>
          <w:color w:val="080808"/>
          <w:shd w:val="clear" w:color="auto" w:fill="F7FAFF"/>
          <w:lang w:val="en-GB"/>
        </w:rPr>
        <w:t xml:space="preserve">) &lt; </w:t>
      </w:r>
      <w:r w:rsidRPr="00E71A08">
        <w:rPr>
          <w:rFonts w:ascii="Consolas" w:hAnsi="Consolas"/>
          <w:color w:val="1750EB"/>
          <w:shd w:val="clear" w:color="auto" w:fill="F7FAFF"/>
          <w:lang w:val="en-GB"/>
        </w:rPr>
        <w:t>16</w:t>
      </w:r>
      <w:r w:rsidRPr="00E71A08">
        <w:rPr>
          <w:rFonts w:ascii="Consolas" w:hAnsi="Consolas"/>
          <w:color w:val="1750EB"/>
          <w:shd w:val="clear" w:color="auto" w:fill="F7FAFF"/>
          <w:lang w:val="en-GB"/>
        </w:rPr>
        <w:br/>
      </w:r>
    </w:p>
    <w:p w14:paraId="73DBFC75" w14:textId="7627BE8E" w:rsidR="00E71A08" w:rsidRPr="00D37AD9" w:rsidRDefault="00E71A08" w:rsidP="00E71A08">
      <w:pPr>
        <w:pStyle w:val="PrformatHTML"/>
        <w:shd w:val="clear" w:color="auto" w:fill="FFFFFF"/>
        <w:rPr>
          <w:rFonts w:ascii="Consolas" w:hAnsi="Consolas"/>
          <w:color w:val="080808"/>
        </w:rPr>
      </w:pPr>
      <w:r w:rsidRPr="00D37AD9">
        <w:rPr>
          <w:rFonts w:ascii="Consolas" w:hAnsi="Consolas"/>
          <w:color w:val="0033B3"/>
          <w:shd w:val="clear" w:color="auto" w:fill="F7FAFF"/>
        </w:rPr>
        <w:t>?&gt;</w:t>
      </w:r>
    </w:p>
    <w:p w14:paraId="08442EF4" w14:textId="77777777" w:rsidR="000B58D4" w:rsidRPr="00D37AD9" w:rsidRDefault="000B58D4" w:rsidP="000B58D4">
      <w:r w:rsidRPr="00D37AD9">
        <w:t xml:space="preserve">  </w:t>
      </w:r>
    </w:p>
    <w:p w14:paraId="3ACA044F" w14:textId="77777777" w:rsidR="000B58D4" w:rsidRPr="00D37AD9" w:rsidRDefault="000B58D4" w:rsidP="008B6A9B">
      <w:pPr>
        <w:pStyle w:val="Titre2"/>
      </w:pPr>
      <w:bookmarkStart w:id="31" w:name="_Toc34232760"/>
      <w:bookmarkStart w:id="32" w:name="_Toc56184692"/>
      <w:r w:rsidRPr="00D37AD9">
        <w:t>Conditionnel</w:t>
      </w:r>
      <w:bookmarkEnd w:id="31"/>
      <w:bookmarkEnd w:id="32"/>
      <w:r w:rsidRPr="00D37AD9">
        <w:t xml:space="preserve"> </w:t>
      </w:r>
    </w:p>
    <w:p w14:paraId="731410FB" w14:textId="77777777" w:rsidR="000B58D4" w:rsidRPr="00D37AD9" w:rsidRDefault="000B58D4" w:rsidP="000B58D4"/>
    <w:p w14:paraId="3CB916B9" w14:textId="77777777" w:rsidR="00E71A08" w:rsidRDefault="00E71A08" w:rsidP="00E71A08">
      <w:pPr>
        <w:pStyle w:val="PrformatHTML"/>
        <w:shd w:val="clear" w:color="auto" w:fill="FFFFFF"/>
        <w:spacing w:line="276" w:lineRule="auto"/>
        <w:rPr>
          <w:rFonts w:ascii="Consolas" w:hAnsi="Consolas"/>
          <w:color w:val="080808"/>
        </w:rPr>
      </w:pPr>
      <w:bookmarkStart w:id="33" w:name="_Toc34232761"/>
      <w:r>
        <w:rPr>
          <w:rFonts w:ascii="Consolas" w:hAnsi="Consolas"/>
          <w:color w:val="0033B3"/>
          <w:shd w:val="clear" w:color="auto" w:fill="F7FAFF"/>
        </w:rPr>
        <w:t>if</w:t>
      </w:r>
      <w:r>
        <w:rPr>
          <w:rFonts w:ascii="Consolas" w:hAnsi="Consolas"/>
          <w:color w:val="080808"/>
          <w:shd w:val="clear" w:color="auto" w:fill="F7FAFF"/>
        </w:rPr>
        <w:t>(</w:t>
      </w:r>
      <w:r>
        <w:rPr>
          <w:rFonts w:ascii="Consolas" w:hAnsi="Consolas"/>
          <w:color w:val="660000"/>
          <w:shd w:val="clear" w:color="auto" w:fill="F7FAFF"/>
        </w:rPr>
        <w:t xml:space="preserve">$a </w:t>
      </w:r>
      <w:r>
        <w:rPr>
          <w:rFonts w:ascii="Consolas" w:hAnsi="Consolas"/>
          <w:color w:val="080808"/>
          <w:shd w:val="clear" w:color="auto" w:fill="F7FAFF"/>
        </w:rPr>
        <w:t xml:space="preserve">&lt; </w:t>
      </w:r>
      <w:r>
        <w:rPr>
          <w:rFonts w:ascii="Consolas" w:hAnsi="Consolas"/>
          <w:color w:val="660000"/>
          <w:shd w:val="clear" w:color="auto" w:fill="F7FAFF"/>
        </w:rPr>
        <w:t>$b</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i/>
          <w:iCs/>
          <w:color w:val="8C8C8C"/>
          <w:shd w:val="clear" w:color="auto" w:fill="F7FAFF"/>
        </w:rPr>
        <w:t>// la condition est vraie.</w:t>
      </w:r>
      <w:r>
        <w:rPr>
          <w:rFonts w:ascii="Consolas" w:hAnsi="Consolas"/>
          <w:i/>
          <w:iCs/>
          <w:color w:val="8C8C8C"/>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"Vrai"</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else </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i/>
          <w:iCs/>
          <w:color w:val="8C8C8C"/>
          <w:shd w:val="clear" w:color="auto" w:fill="F7FAFF"/>
        </w:rPr>
        <w:t>// la condition est fausse.</w:t>
      </w:r>
      <w:r>
        <w:rPr>
          <w:rFonts w:ascii="Consolas" w:hAnsi="Consolas"/>
          <w:i/>
          <w:iCs/>
          <w:color w:val="8C8C8C"/>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"Faux"</w:t>
      </w:r>
      <w:r>
        <w:rPr>
          <w:rFonts w:ascii="Consolas" w:hAnsi="Consolas"/>
          <w:color w:val="080808"/>
          <w:shd w:val="clear" w:color="auto" w:fill="F7FAFF"/>
        </w:rPr>
        <w:t>;</w:t>
      </w:r>
      <w:r>
        <w:rPr>
          <w:rFonts w:ascii="Consolas" w:hAnsi="Consolas"/>
          <w:color w:val="080808"/>
          <w:shd w:val="clear" w:color="auto" w:fill="F7FAFF"/>
        </w:rPr>
        <w:br/>
        <w:t>}</w:t>
      </w:r>
    </w:p>
    <w:p w14:paraId="5AE2A622" w14:textId="77777777" w:rsidR="002761C2" w:rsidRDefault="002761C2" w:rsidP="000B58D4">
      <w:pPr>
        <w:pStyle w:val="Titre3"/>
      </w:pPr>
    </w:p>
    <w:p w14:paraId="440C50E6" w14:textId="77777777" w:rsidR="000B58D4" w:rsidRDefault="000B58D4" w:rsidP="008B6A9B">
      <w:pPr>
        <w:pStyle w:val="Titre3"/>
      </w:pPr>
      <w:bookmarkStart w:id="34" w:name="_Toc56184693"/>
      <w:r>
        <w:t>Switch</w:t>
      </w:r>
      <w:bookmarkEnd w:id="33"/>
      <w:bookmarkEnd w:id="34"/>
    </w:p>
    <w:p w14:paraId="27886CA3" w14:textId="77777777" w:rsidR="000B58D4" w:rsidRPr="002C2162" w:rsidRDefault="000B58D4" w:rsidP="000B58D4"/>
    <w:p w14:paraId="37BC5DF7" w14:textId="77777777" w:rsidR="000B58D4" w:rsidRPr="00DB136D" w:rsidRDefault="000B58D4" w:rsidP="000B58D4">
      <w:r w:rsidRPr="00DB136D">
        <w:t xml:space="preserve">Un switch permet de soulager l'écriture des </w:t>
      </w:r>
      <w:r>
        <w:t xml:space="preserve">conditionnelles </w:t>
      </w:r>
      <w:r w:rsidRPr="00DB136D">
        <w:t>IF quand il y a beaucoup de cas possible</w:t>
      </w:r>
      <w:r>
        <w:t>.</w:t>
      </w:r>
    </w:p>
    <w:p w14:paraId="506DA1C6" w14:textId="77777777" w:rsidR="000B58D4" w:rsidRPr="00DB136D" w:rsidRDefault="000B58D4" w:rsidP="000B58D4">
      <w:r>
        <w:t>Dans le code suivant</w:t>
      </w:r>
      <w:r w:rsidR="00293507">
        <w:t>, la variable $jourDeLaSemaine est le nom d’un jour de la semaine, et il faut convertir celui en un chiffre (exemple lundi = 1, mardi = 2, …)</w:t>
      </w:r>
    </w:p>
    <w:p w14:paraId="094A128D" w14:textId="77777777" w:rsidR="00E71A08" w:rsidRPr="00E71A08" w:rsidRDefault="00E71A08" w:rsidP="00E71A08">
      <w:pPr>
        <w:pStyle w:val="PrformatHTML"/>
        <w:shd w:val="clear" w:color="auto" w:fill="FFFFFF"/>
        <w:spacing w:line="276" w:lineRule="auto"/>
        <w:rPr>
          <w:rFonts w:ascii="Consolas" w:hAnsi="Consolas"/>
          <w:color w:val="080808"/>
          <w:lang w:val="en-GB"/>
        </w:rPr>
      </w:pPr>
      <w:bookmarkStart w:id="35" w:name="_Toc34232765"/>
      <w:r w:rsidRPr="00E71A08">
        <w:rPr>
          <w:rFonts w:ascii="Consolas" w:hAnsi="Consolas"/>
          <w:color w:val="0033B3"/>
          <w:shd w:val="clear" w:color="auto" w:fill="F7FAFF"/>
          <w:lang w:val="en-GB"/>
        </w:rPr>
        <w:t xml:space="preserve">switch </w:t>
      </w:r>
      <w:r w:rsidRPr="00E71A08">
        <w:rPr>
          <w:rFonts w:ascii="Consolas" w:hAnsi="Consolas"/>
          <w:color w:val="080808"/>
          <w:shd w:val="clear" w:color="auto" w:fill="F7FAFF"/>
          <w:lang w:val="en-GB"/>
        </w:rPr>
        <w:t>(</w:t>
      </w:r>
      <w:r w:rsidRPr="00E71A08">
        <w:rPr>
          <w:rFonts w:ascii="Consolas" w:hAnsi="Consolas"/>
          <w:color w:val="660000"/>
          <w:shd w:val="clear" w:color="auto" w:fill="F7FAFF"/>
          <w:lang w:val="en-GB"/>
        </w:rPr>
        <w:t>$jourDeLaSemaine</w:t>
      </w:r>
      <w:r w:rsidRPr="00E71A08">
        <w:rPr>
          <w:rFonts w:ascii="Consolas" w:hAnsi="Consolas"/>
          <w:color w:val="080808"/>
          <w:shd w:val="clear" w:color="auto" w:fill="F7FAFF"/>
          <w:lang w:val="en-GB"/>
        </w:rPr>
        <w:t>) {</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'lundi'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1</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'mardi'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2</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'mercredi'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3</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'jeudi'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4</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'vendredi'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5</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'samedi'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6</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lastRenderedPageBreak/>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case </w:t>
      </w:r>
      <w:r w:rsidRPr="00E71A08">
        <w:rPr>
          <w:rFonts w:ascii="Consolas" w:hAnsi="Consolas"/>
          <w:color w:val="067D17"/>
          <w:shd w:val="clear" w:color="auto" w:fill="F7FAFF"/>
          <w:lang w:val="en-GB"/>
        </w:rPr>
        <w:t xml:space="preserve">'dimanche' </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echo </w:t>
      </w:r>
      <w:r w:rsidRPr="00E71A08">
        <w:rPr>
          <w:rFonts w:ascii="Consolas" w:hAnsi="Consolas"/>
          <w:color w:val="1750EB"/>
          <w:shd w:val="clear" w:color="auto" w:fill="F7FAFF"/>
          <w:lang w:val="en-GB"/>
        </w:rPr>
        <w:t>7</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break</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w:t>
      </w:r>
    </w:p>
    <w:p w14:paraId="6721CAC1" w14:textId="77777777" w:rsidR="00E71A08" w:rsidRDefault="00E71A08" w:rsidP="008B6A9B">
      <w:pPr>
        <w:pStyle w:val="Titre2"/>
        <w:rPr>
          <w:lang w:val="en-GB"/>
        </w:rPr>
      </w:pPr>
    </w:p>
    <w:p w14:paraId="182809DE" w14:textId="79B67134" w:rsidR="00C01D11" w:rsidRDefault="00C01D11" w:rsidP="008B6A9B">
      <w:pPr>
        <w:pStyle w:val="Titre2"/>
      </w:pPr>
      <w:bookmarkStart w:id="36" w:name="_Toc56184694"/>
      <w:r>
        <w:t>Les fonctions</w:t>
      </w:r>
      <w:bookmarkEnd w:id="35"/>
      <w:bookmarkEnd w:id="36"/>
    </w:p>
    <w:p w14:paraId="530F3E9F" w14:textId="77777777" w:rsidR="00C01D11" w:rsidRDefault="00C01D11" w:rsidP="00C01D11"/>
    <w:p w14:paraId="0AE243B7" w14:textId="77777777" w:rsidR="00C01D11" w:rsidRPr="00DB136D" w:rsidRDefault="00C01D11" w:rsidP="00C01D11">
      <w:r w:rsidRPr="00DB136D">
        <w:t xml:space="preserve">Une fonction est un bloc de code exécutant une tâche bien précise. </w:t>
      </w:r>
      <w:r>
        <w:t>Elle peut avoir</w:t>
      </w:r>
      <w:r w:rsidRPr="00DB136D">
        <w:t xml:space="preserve"> (</w:t>
      </w:r>
      <w:r>
        <w:t xml:space="preserve">et ce </w:t>
      </w:r>
      <w:r w:rsidRPr="00DB136D">
        <w:t>de ma</w:t>
      </w:r>
      <w:r>
        <w:t>nière générale en informatique) des valeurs</w:t>
      </w:r>
      <w:r w:rsidRPr="00DB136D">
        <w:t xml:space="preserve"> d'entrée (que l'on appel arguments ou paramètres de la fonction</w:t>
      </w:r>
      <w:r>
        <w:t>) et peut</w:t>
      </w:r>
      <w:r w:rsidRPr="00DB136D">
        <w:t xml:space="preserve"> retourner un résultat (la valeur de retour). Les fonctions sont parti</w:t>
      </w:r>
      <w:r>
        <w:t xml:space="preserve">culièrement utiles pour découper </w:t>
      </w:r>
      <w:r w:rsidRPr="00DB136D">
        <w:t>le code en plusieurs sous tâches afin de le rendre plus lisible et de pouvoir réu</w:t>
      </w:r>
      <w:r>
        <w:t>tiliser facilement le code afin</w:t>
      </w:r>
      <w:r w:rsidRPr="00DB136D">
        <w:t xml:space="preserve"> d’éviter la duplication de code (du code qui fai</w:t>
      </w:r>
      <w:r>
        <w:t xml:space="preserve">t plusieurs fois la même chose). </w:t>
      </w:r>
    </w:p>
    <w:p w14:paraId="254C70D0" w14:textId="77777777" w:rsidR="00C01D11" w:rsidRPr="00DB136D" w:rsidRDefault="00C01D11" w:rsidP="00C01D11">
      <w:r w:rsidRPr="00DB136D">
        <w:t>Par exemple une fonction de conversion qui convertit les degrés fahrenheit en degrés Celsius</w:t>
      </w:r>
      <w:r>
        <w:t> :</w:t>
      </w:r>
    </w:p>
    <w:p w14:paraId="57EAE4F8" w14:textId="77777777" w:rsidR="00E71A08" w:rsidRPr="00E71A08" w:rsidRDefault="00E71A08" w:rsidP="00E71A08">
      <w:pPr>
        <w:pStyle w:val="PrformatHTML"/>
        <w:shd w:val="clear" w:color="auto" w:fill="FFFFFF"/>
        <w:rPr>
          <w:rFonts w:ascii="Consolas" w:hAnsi="Consolas"/>
          <w:color w:val="080808"/>
          <w:lang w:val="en-GB"/>
        </w:rPr>
      </w:pPr>
      <w:r w:rsidRPr="00E71A08">
        <w:rPr>
          <w:rFonts w:ascii="Consolas" w:hAnsi="Consolas"/>
          <w:color w:val="0033B3"/>
          <w:shd w:val="clear" w:color="auto" w:fill="F7FAFF"/>
          <w:lang w:val="en-GB"/>
        </w:rPr>
        <w:t xml:space="preserve">function </w:t>
      </w:r>
      <w:r w:rsidRPr="00E71A08">
        <w:rPr>
          <w:rFonts w:ascii="Consolas" w:hAnsi="Consolas"/>
          <w:color w:val="00627A"/>
          <w:shd w:val="clear" w:color="auto" w:fill="F7FAFF"/>
          <w:lang w:val="en-GB"/>
        </w:rPr>
        <w:t>toCelsius</w:t>
      </w:r>
      <w:r w:rsidRPr="00E71A08">
        <w:rPr>
          <w:rFonts w:ascii="Consolas" w:hAnsi="Consolas"/>
          <w:color w:val="080808"/>
          <w:shd w:val="clear" w:color="auto" w:fill="F7FAFF"/>
          <w:lang w:val="en-GB"/>
        </w:rPr>
        <w:t>(</w:t>
      </w:r>
      <w:r w:rsidRPr="00E71A08">
        <w:rPr>
          <w:rFonts w:ascii="Consolas" w:hAnsi="Consolas"/>
          <w:color w:val="660000"/>
          <w:shd w:val="clear" w:color="auto" w:fill="F7FAFF"/>
          <w:lang w:val="en-GB"/>
        </w:rPr>
        <w:t>$fahrenheit</w:t>
      </w:r>
      <w:r w:rsidRPr="00E71A08">
        <w:rPr>
          <w:rFonts w:ascii="Consolas" w:hAnsi="Consolas"/>
          <w:color w:val="080808"/>
          <w:shd w:val="clear" w:color="auto" w:fill="F7FAFF"/>
          <w:lang w:val="en-GB"/>
        </w:rPr>
        <w:t>) {</w:t>
      </w:r>
      <w:r w:rsidRPr="00E71A08">
        <w:rPr>
          <w:rFonts w:ascii="Consolas" w:hAnsi="Consolas"/>
          <w:color w:val="080808"/>
          <w:shd w:val="clear" w:color="auto" w:fill="F7FAFF"/>
          <w:lang w:val="en-GB"/>
        </w:rPr>
        <w:br/>
        <w:t xml:space="preserve">    </w:t>
      </w:r>
      <w:r w:rsidRPr="00E71A08">
        <w:rPr>
          <w:rFonts w:ascii="Consolas" w:hAnsi="Consolas"/>
          <w:color w:val="0033B3"/>
          <w:shd w:val="clear" w:color="auto" w:fill="F7FAFF"/>
          <w:lang w:val="en-GB"/>
        </w:rPr>
        <w:t xml:space="preserve">return </w:t>
      </w:r>
      <w:r w:rsidRPr="00E71A08">
        <w:rPr>
          <w:rFonts w:ascii="Consolas" w:hAnsi="Consolas"/>
          <w:color w:val="080808"/>
          <w:shd w:val="clear" w:color="auto" w:fill="F7FAFF"/>
          <w:lang w:val="en-GB"/>
        </w:rPr>
        <w:t>(</w:t>
      </w:r>
      <w:r w:rsidRPr="00E71A08">
        <w:rPr>
          <w:rFonts w:ascii="Consolas" w:hAnsi="Consolas"/>
          <w:color w:val="1750EB"/>
          <w:shd w:val="clear" w:color="auto" w:fill="F7FAFF"/>
          <w:lang w:val="en-GB"/>
        </w:rPr>
        <w:t xml:space="preserve">5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9</w:t>
      </w:r>
      <w:r w:rsidRPr="00E71A08">
        <w:rPr>
          <w:rFonts w:ascii="Consolas" w:hAnsi="Consolas"/>
          <w:color w:val="080808"/>
          <w:shd w:val="clear" w:color="auto" w:fill="F7FAFF"/>
          <w:lang w:val="en-GB"/>
        </w:rPr>
        <w:t>) * (</w:t>
      </w:r>
      <w:r w:rsidRPr="00E71A08">
        <w:rPr>
          <w:rFonts w:ascii="Consolas" w:hAnsi="Consolas"/>
          <w:color w:val="660000"/>
          <w:shd w:val="clear" w:color="auto" w:fill="F7FAFF"/>
          <w:lang w:val="en-GB"/>
        </w:rPr>
        <w:t xml:space="preserve">$fahrenheit </w:t>
      </w:r>
      <w:r w:rsidRPr="00E71A08">
        <w:rPr>
          <w:rFonts w:ascii="Consolas" w:hAnsi="Consolas"/>
          <w:color w:val="080808"/>
          <w:shd w:val="clear" w:color="auto" w:fill="F7FAFF"/>
          <w:lang w:val="en-GB"/>
        </w:rPr>
        <w:t xml:space="preserve">- </w:t>
      </w:r>
      <w:r w:rsidRPr="00E71A08">
        <w:rPr>
          <w:rFonts w:ascii="Consolas" w:hAnsi="Consolas"/>
          <w:color w:val="1750EB"/>
          <w:shd w:val="clear" w:color="auto" w:fill="F7FAFF"/>
          <w:lang w:val="en-GB"/>
        </w:rPr>
        <w:t>32</w:t>
      </w:r>
      <w:r w:rsidRPr="00E71A08">
        <w:rPr>
          <w:rFonts w:ascii="Consolas" w:hAnsi="Consolas"/>
          <w:color w:val="080808"/>
          <w:shd w:val="clear" w:color="auto" w:fill="F7FAFF"/>
          <w:lang w:val="en-GB"/>
        </w:rPr>
        <w:t>);</w:t>
      </w:r>
      <w:r w:rsidRPr="00E71A08">
        <w:rPr>
          <w:rFonts w:ascii="Consolas" w:hAnsi="Consolas"/>
          <w:color w:val="080808"/>
          <w:shd w:val="clear" w:color="auto" w:fill="F7FAFF"/>
          <w:lang w:val="en-GB"/>
        </w:rPr>
        <w:br/>
        <w:t>}</w:t>
      </w:r>
      <w:r w:rsidRPr="00E71A08">
        <w:rPr>
          <w:rFonts w:ascii="Consolas" w:hAnsi="Consolas"/>
          <w:color w:val="080808"/>
          <w:shd w:val="clear" w:color="auto" w:fill="F7FAFF"/>
          <w:lang w:val="en-GB"/>
        </w:rPr>
        <w:br/>
      </w:r>
      <w:r w:rsidRPr="00E71A08">
        <w:rPr>
          <w:rFonts w:ascii="Consolas" w:hAnsi="Consolas"/>
          <w:color w:val="080808"/>
          <w:shd w:val="clear" w:color="auto" w:fill="F7FAFF"/>
          <w:lang w:val="en-GB"/>
        </w:rPr>
        <w:br/>
      </w:r>
      <w:r w:rsidRPr="00E71A08">
        <w:rPr>
          <w:rFonts w:ascii="Consolas" w:hAnsi="Consolas"/>
          <w:color w:val="0033B3"/>
          <w:shd w:val="clear" w:color="auto" w:fill="F7FAFF"/>
          <w:lang w:val="en-GB"/>
        </w:rPr>
        <w:t xml:space="preserve">echo </w:t>
      </w:r>
      <w:r w:rsidRPr="00E71A08">
        <w:rPr>
          <w:rFonts w:ascii="Consolas" w:hAnsi="Consolas"/>
          <w:color w:val="000000"/>
          <w:shd w:val="clear" w:color="auto" w:fill="F7FAFF"/>
          <w:lang w:val="en-GB"/>
        </w:rPr>
        <w:t>toCelsius</w:t>
      </w:r>
      <w:r w:rsidRPr="00E71A08">
        <w:rPr>
          <w:rFonts w:ascii="Consolas" w:hAnsi="Consolas"/>
          <w:color w:val="080808"/>
          <w:shd w:val="clear" w:color="auto" w:fill="F7FAFF"/>
          <w:lang w:val="en-GB"/>
        </w:rPr>
        <w:t>(</w:t>
      </w:r>
      <w:r w:rsidRPr="00E71A08">
        <w:rPr>
          <w:rFonts w:ascii="Consolas" w:hAnsi="Consolas"/>
          <w:color w:val="1750EB"/>
          <w:shd w:val="clear" w:color="auto" w:fill="F7FAFF"/>
          <w:lang w:val="en-GB"/>
        </w:rPr>
        <w:t>10</w:t>
      </w:r>
      <w:r w:rsidRPr="00E71A08">
        <w:rPr>
          <w:rFonts w:ascii="Consolas" w:hAnsi="Consolas"/>
          <w:color w:val="080808"/>
          <w:shd w:val="clear" w:color="auto" w:fill="F7FAFF"/>
          <w:lang w:val="en-GB"/>
        </w:rPr>
        <w:t xml:space="preserve">); </w:t>
      </w:r>
      <w:r w:rsidRPr="00E71A08">
        <w:rPr>
          <w:rFonts w:ascii="Consolas" w:hAnsi="Consolas"/>
          <w:i/>
          <w:iCs/>
          <w:color w:val="8C8C8C"/>
          <w:shd w:val="clear" w:color="auto" w:fill="F7FAFF"/>
          <w:lang w:val="en-GB"/>
        </w:rPr>
        <w:t>// affiche -12.222222222222223</w:t>
      </w:r>
    </w:p>
    <w:p w14:paraId="270215D6" w14:textId="77777777" w:rsidR="00C01D11" w:rsidRPr="00E71A08" w:rsidRDefault="00C01D11" w:rsidP="00C01D11">
      <w:pPr>
        <w:rPr>
          <w:lang w:val="en-GB"/>
        </w:rPr>
      </w:pPr>
    </w:p>
    <w:p w14:paraId="160C689E" w14:textId="77777777" w:rsidR="00C01D11" w:rsidRPr="00DB136D" w:rsidRDefault="00C01D11" w:rsidP="00C01D11">
      <w:r w:rsidRPr="00DB136D">
        <w:t>Il est en effet plus facile d'écrire le calcul une fois pour toute que de le répéter plusieurs fois</w:t>
      </w:r>
      <w:r>
        <w:t xml:space="preserve"> (même si le calcul n’est fait qu’une fois, il est toujours bon de « l’isoler » dans une fonction. Ceci afin de pouvoir le réutiliser quand on le souhaite, mais aussi de pouvoir retrouver le calcul plus facilement dans le code et de rendre l’utilité du calcul plus intelligible (grâce au nom de la fonction par exemple)</w:t>
      </w:r>
      <w:r w:rsidRPr="00DB136D">
        <w:t>.</w:t>
      </w:r>
    </w:p>
    <w:p w14:paraId="75163FE0" w14:textId="77777777" w:rsidR="00C01D11" w:rsidRPr="00DB136D" w:rsidRDefault="00C01D11" w:rsidP="00C01D11">
      <w:r w:rsidRPr="00DB136D">
        <w:t xml:space="preserve">A chaque fois que vous avec le sentiment que vous allez utiliser plusieurs </w:t>
      </w:r>
      <w:r>
        <w:t xml:space="preserve">fois </w:t>
      </w:r>
      <w:r w:rsidRPr="00DB136D">
        <w:t>un même bout de co</w:t>
      </w:r>
      <w:r>
        <w:t>de, ou que vous avez déjà écrit</w:t>
      </w:r>
      <w:r w:rsidRPr="00DB136D">
        <w:t xml:space="preserve"> un bout de code quelque part ou encore qu'un bout de code commence à devenir trop volumineux</w:t>
      </w:r>
      <w:r>
        <w:t>,</w:t>
      </w:r>
      <w:r w:rsidRPr="00DB136D">
        <w:t xml:space="preserve"> c'est qu'i</w:t>
      </w:r>
      <w:r>
        <w:t xml:space="preserve">l faut découper votre code en plus petites </w:t>
      </w:r>
      <w:r w:rsidRPr="00DB136D">
        <w:t>fonction. Seul l'expérience pourra vous donnez le bon feeling à ce niveau. Mais la rè</w:t>
      </w:r>
      <w:r>
        <w:t xml:space="preserve">gle est que l'informaticien est </w:t>
      </w:r>
      <w:r w:rsidRPr="00DB136D">
        <w:t>paresseux, ce qui signifie qu'il n'aime pas faire quelque chose qui a déjà été fait et qu'</w:t>
      </w:r>
      <w:r>
        <w:t xml:space="preserve">il pourrait réutiliser (que ce soit </w:t>
      </w:r>
      <w:r w:rsidRPr="00DB136D">
        <w:t>par lui-</w:t>
      </w:r>
      <w:r>
        <w:t>même ou par quelqu'un d'autre).</w:t>
      </w:r>
    </w:p>
    <w:p w14:paraId="719D6357" w14:textId="77777777" w:rsidR="00C01D11" w:rsidRDefault="00C01D11" w:rsidP="00C01D11">
      <w:r w:rsidRPr="00DB136D">
        <w:t>Il existe un tas de fonctions déjà écrite pour nous</w:t>
      </w:r>
      <w:r w:rsidR="002761C2">
        <w:t xml:space="preserve"> en PHP. Des opérations sur les nombres, les chaines de caractères, les tableaux, les dates, …</w:t>
      </w:r>
    </w:p>
    <w:p w14:paraId="3DF90142" w14:textId="77777777" w:rsidR="00657D85" w:rsidRDefault="00657D85" w:rsidP="00C01D11"/>
    <w:p w14:paraId="14B2162C" w14:textId="7F76A2FE" w:rsidR="00657D85" w:rsidRDefault="00657D85" w:rsidP="00C01D11">
      <w:r>
        <w:t xml:space="preserve">Exemple : </w:t>
      </w:r>
    </w:p>
    <w:p w14:paraId="0557EF20" w14:textId="77777777" w:rsidR="00F86AC3" w:rsidRDefault="00F86AC3" w:rsidP="00C01D11"/>
    <w:p w14:paraId="46B65CE3" w14:textId="77777777" w:rsidR="00E71A08" w:rsidRDefault="00E71A08" w:rsidP="00E71A08">
      <w:pPr>
        <w:pStyle w:val="PrformatHTML"/>
        <w:shd w:val="clear" w:color="auto" w:fill="FFFFFF"/>
        <w:rPr>
          <w:rFonts w:ascii="Consolas" w:hAnsi="Consolas"/>
          <w:color w:val="080808"/>
        </w:rPr>
      </w:pPr>
      <w:r>
        <w:rPr>
          <w:rFonts w:ascii="Consolas" w:hAnsi="Consolas"/>
          <w:i/>
          <w:iCs/>
          <w:color w:val="000000"/>
          <w:shd w:val="clear" w:color="auto" w:fill="F7FAFF"/>
        </w:rPr>
        <w:t>var_dump</w:t>
      </w:r>
      <w:r>
        <w:rPr>
          <w:rFonts w:ascii="Consolas" w:hAnsi="Consolas"/>
          <w:color w:val="080808"/>
          <w:shd w:val="clear" w:color="auto" w:fill="F7FAFF"/>
        </w:rPr>
        <w:t>(</w:t>
      </w:r>
      <w:r>
        <w:rPr>
          <w:rFonts w:ascii="Consolas" w:hAnsi="Consolas"/>
          <w:color w:val="660000"/>
          <w:shd w:val="clear" w:color="auto" w:fill="F7FAFF"/>
        </w:rPr>
        <w:t>$myVar</w:t>
      </w:r>
      <w:r>
        <w:rPr>
          <w:rFonts w:ascii="Consolas" w:hAnsi="Consolas"/>
          <w:color w:val="080808"/>
          <w:shd w:val="clear" w:color="auto" w:fill="F7FAFF"/>
        </w:rPr>
        <w:t xml:space="preserve">) </w:t>
      </w:r>
    </w:p>
    <w:p w14:paraId="4A223CF9" w14:textId="77777777" w:rsidR="00F86AC3" w:rsidRDefault="00F86AC3" w:rsidP="00C01D11"/>
    <w:p w14:paraId="0F095D9E" w14:textId="2D10FAEA" w:rsidR="00657D85" w:rsidRDefault="00F86AC3" w:rsidP="00C01D11">
      <w:r>
        <w:t>R</w:t>
      </w:r>
      <w:r w:rsidR="00657D85">
        <w:t>etourne la valeur de la variable, ce qui est utile pour débuguer. (Voir différence entre echo $myVar et var_dump($myVar) sur un tableau pour mieux comprendre son utilité.</w:t>
      </w:r>
    </w:p>
    <w:p w14:paraId="755942BF" w14:textId="77777777" w:rsidR="00020A58" w:rsidRPr="00DB136D" w:rsidRDefault="00020A58" w:rsidP="00C01D11"/>
    <w:p w14:paraId="7C629D1B" w14:textId="77777777" w:rsidR="00C01D11" w:rsidRPr="00DB136D" w:rsidRDefault="00C01D11" w:rsidP="00C01D11">
      <w:pPr>
        <w:pStyle w:val="Titre3"/>
      </w:pPr>
      <w:bookmarkStart w:id="37" w:name="_Toc34232766"/>
      <w:bookmarkStart w:id="38" w:name="_Toc56184695"/>
      <w:r w:rsidRPr="00DB136D">
        <w:lastRenderedPageBreak/>
        <w:t>Opération sur les nombres</w:t>
      </w:r>
      <w:bookmarkEnd w:id="37"/>
      <w:bookmarkEnd w:id="38"/>
    </w:p>
    <w:p w14:paraId="6E322199" w14:textId="77777777" w:rsidR="00C01D11" w:rsidRPr="00DB136D" w:rsidRDefault="00C01D11" w:rsidP="00C01D11"/>
    <w:p w14:paraId="5960128E" w14:textId="458C3E55" w:rsidR="00F86AC3" w:rsidRDefault="00F86AC3" w:rsidP="00F86AC3">
      <w:pPr>
        <w:pStyle w:val="PrformatHTML"/>
        <w:shd w:val="clear" w:color="auto" w:fill="FFFFFF"/>
        <w:rPr>
          <w:rFonts w:ascii="Consolas" w:hAnsi="Consolas"/>
          <w:color w:val="080808"/>
        </w:rPr>
      </w:pPr>
      <w:r>
        <w:rPr>
          <w:rFonts w:ascii="Consolas" w:hAnsi="Consolas"/>
          <w:i/>
          <w:iCs/>
          <w:color w:val="000000"/>
          <w:shd w:val="clear" w:color="auto" w:fill="F7FAFF"/>
        </w:rPr>
        <w:t>is_int</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est un nombre entier</w:t>
      </w:r>
      <w:r>
        <w:rPr>
          <w:rFonts w:ascii="Consolas" w:hAnsi="Consolas"/>
          <w:i/>
          <w:iCs/>
          <w:color w:val="8C8C8C"/>
          <w:shd w:val="clear" w:color="auto" w:fill="F7FAFF"/>
        </w:rPr>
        <w:br/>
      </w:r>
      <w:r>
        <w:rPr>
          <w:rFonts w:ascii="Consolas" w:hAnsi="Consolas"/>
          <w:i/>
          <w:iCs/>
          <w:color w:val="000000"/>
          <w:shd w:val="clear" w:color="auto" w:fill="F7FAFF"/>
        </w:rPr>
        <w:t>is_float</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est un nombre décimal</w:t>
      </w:r>
      <w:r>
        <w:rPr>
          <w:rFonts w:ascii="Consolas" w:hAnsi="Consolas"/>
          <w:i/>
          <w:iCs/>
          <w:color w:val="8C8C8C"/>
          <w:shd w:val="clear" w:color="auto" w:fill="F7FAFF"/>
        </w:rPr>
        <w:br/>
      </w:r>
      <w:r>
        <w:rPr>
          <w:rFonts w:ascii="Consolas" w:hAnsi="Consolas"/>
          <w:i/>
          <w:iCs/>
          <w:color w:val="000000"/>
          <w:shd w:val="clear" w:color="auto" w:fill="F7FAFF"/>
        </w:rPr>
        <w:t>is_finite</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est un nombre fini</w:t>
      </w:r>
      <w:r>
        <w:rPr>
          <w:rFonts w:ascii="Consolas" w:hAnsi="Consolas"/>
          <w:i/>
          <w:iCs/>
          <w:color w:val="8C8C8C"/>
          <w:shd w:val="clear" w:color="auto" w:fill="F7FAFF"/>
        </w:rPr>
        <w:br/>
      </w:r>
      <w:r>
        <w:rPr>
          <w:rFonts w:ascii="Consolas" w:hAnsi="Consolas"/>
          <w:i/>
          <w:iCs/>
          <w:color w:val="000000"/>
          <w:shd w:val="clear" w:color="auto" w:fill="F7FAFF"/>
        </w:rPr>
        <w:t>is_infinite</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n’est pas un nombre fini</w:t>
      </w:r>
      <w:r>
        <w:rPr>
          <w:rFonts w:ascii="Consolas" w:hAnsi="Consolas"/>
          <w:i/>
          <w:iCs/>
          <w:color w:val="8C8C8C"/>
          <w:shd w:val="clear" w:color="auto" w:fill="F7FAFF"/>
        </w:rPr>
        <w:br/>
      </w:r>
      <w:r>
        <w:rPr>
          <w:rFonts w:ascii="Consolas" w:hAnsi="Consolas"/>
          <w:i/>
          <w:iCs/>
          <w:color w:val="000000"/>
          <w:shd w:val="clear" w:color="auto" w:fill="F7FAFF"/>
        </w:rPr>
        <w:t>is_nan</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n’est pas un nombre</w:t>
      </w:r>
      <w:r>
        <w:rPr>
          <w:rFonts w:ascii="Consolas" w:hAnsi="Consolas"/>
          <w:i/>
          <w:iCs/>
          <w:color w:val="8C8C8C"/>
          <w:shd w:val="clear" w:color="auto" w:fill="F7FAFF"/>
        </w:rPr>
        <w:br/>
        <w:t xml:space="preserve">// Utile pour les opérations mathématique impossible, exemple : </w:t>
      </w:r>
      <w:r>
        <w:rPr>
          <w:rFonts w:ascii="Consolas" w:hAnsi="Consolas"/>
          <w:color w:val="080808"/>
          <w:shd w:val="clear" w:color="auto" w:fill="F7FAFF"/>
        </w:rPr>
        <w:br/>
      </w: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i/>
          <w:iCs/>
          <w:color w:val="000000"/>
          <w:shd w:val="clear" w:color="auto" w:fill="F7FAFF"/>
        </w:rPr>
        <w:t>acos</w:t>
      </w:r>
      <w:r>
        <w:rPr>
          <w:rFonts w:ascii="Consolas" w:hAnsi="Consolas"/>
          <w:color w:val="080808"/>
          <w:shd w:val="clear" w:color="auto" w:fill="F7FAFF"/>
        </w:rPr>
        <w:t>(</w:t>
      </w:r>
      <w:r>
        <w:rPr>
          <w:rFonts w:ascii="Consolas" w:hAnsi="Consolas"/>
          <w:color w:val="1750EB"/>
          <w:shd w:val="clear" w:color="auto" w:fill="F7FAFF"/>
        </w:rPr>
        <w:t>8</w:t>
      </w:r>
      <w:r>
        <w:rPr>
          <w:rFonts w:ascii="Consolas" w:hAnsi="Consolas"/>
          <w:color w:val="080808"/>
          <w:shd w:val="clear" w:color="auto" w:fill="F7FAFF"/>
        </w:rPr>
        <w:t>); (</w:t>
      </w:r>
      <w:r>
        <w:rPr>
          <w:rFonts w:ascii="Consolas" w:hAnsi="Consolas"/>
          <w:i/>
          <w:iCs/>
          <w:color w:val="871094"/>
          <w:shd w:val="clear" w:color="auto" w:fill="F7FAFF"/>
        </w:rPr>
        <w:t>https</w:t>
      </w:r>
      <w:r>
        <w:rPr>
          <w:rFonts w:ascii="Consolas" w:hAnsi="Consolas"/>
          <w:color w:val="080808"/>
          <w:shd w:val="clear" w:color="auto" w:fill="F7FAFF"/>
        </w:rPr>
        <w:t>:</w:t>
      </w:r>
      <w:r>
        <w:rPr>
          <w:rFonts w:ascii="Consolas" w:hAnsi="Consolas"/>
          <w:i/>
          <w:iCs/>
          <w:color w:val="8C8C8C"/>
          <w:shd w:val="clear" w:color="auto" w:fill="F7FAFF"/>
        </w:rPr>
        <w:t>//www.w3schools.com/php/func_math_acos.asp)</w:t>
      </w:r>
      <w:r>
        <w:rPr>
          <w:rFonts w:ascii="Consolas" w:hAnsi="Consolas"/>
          <w:i/>
          <w:iCs/>
          <w:color w:val="8C8C8C"/>
          <w:shd w:val="clear" w:color="auto" w:fill="F7FAFF"/>
        </w:rPr>
        <w:br/>
      </w:r>
      <w:r>
        <w:rPr>
          <w:rFonts w:ascii="Consolas" w:hAnsi="Consolas"/>
          <w:i/>
          <w:iCs/>
          <w:color w:val="000000"/>
          <w:shd w:val="clear" w:color="auto" w:fill="F7FAFF"/>
        </w:rPr>
        <w:t>is_numeric</w:t>
      </w:r>
      <w:r>
        <w:rPr>
          <w:rFonts w:ascii="Consolas" w:hAnsi="Consolas"/>
          <w:color w:val="080808"/>
          <w:shd w:val="clear" w:color="auto" w:fill="F7FAFF"/>
        </w:rPr>
        <w:t>(</w:t>
      </w:r>
      <w:r>
        <w:rPr>
          <w:rFonts w:ascii="Consolas" w:hAnsi="Consolas"/>
          <w:color w:val="660000"/>
          <w:shd w:val="clear" w:color="auto" w:fill="F7FAFF"/>
        </w:rPr>
        <w:t>$x</w:t>
      </w:r>
      <w:r>
        <w:rPr>
          <w:rFonts w:ascii="Consolas" w:hAnsi="Consolas"/>
          <w:color w:val="080808"/>
          <w:shd w:val="clear" w:color="auto" w:fill="F7FAFF"/>
        </w:rPr>
        <w:t xml:space="preserve">); </w:t>
      </w:r>
      <w:r>
        <w:rPr>
          <w:rFonts w:ascii="Consolas" w:hAnsi="Consolas"/>
          <w:i/>
          <w:iCs/>
          <w:color w:val="8C8C8C"/>
          <w:shd w:val="clear" w:color="auto" w:fill="F7FAFF"/>
        </w:rPr>
        <w:t>// Retourne TRUE si la variable en paramètre est un nombre (ou un string représentant un nombre correcte).</w:t>
      </w:r>
    </w:p>
    <w:p w14:paraId="107D47F4" w14:textId="77777777" w:rsidR="00020A58" w:rsidRPr="00DB136D" w:rsidRDefault="00020A58" w:rsidP="00927BA5"/>
    <w:p w14:paraId="313E0C6C" w14:textId="77777777" w:rsidR="00C01D11" w:rsidRPr="00DB136D" w:rsidRDefault="00020A58" w:rsidP="00C01D11">
      <w:pPr>
        <w:pStyle w:val="Titre3"/>
      </w:pPr>
      <w:bookmarkStart w:id="39" w:name="_Toc34232767"/>
      <w:bookmarkStart w:id="40" w:name="_Toc56184696"/>
      <w:r>
        <w:t>Opérations</w:t>
      </w:r>
      <w:r w:rsidRPr="00DB136D">
        <w:t xml:space="preserve"> mathématiques</w:t>
      </w:r>
      <w:r w:rsidR="00C01D11" w:rsidRPr="00DB136D">
        <w:t xml:space="preserve"> de base via Math</w:t>
      </w:r>
      <w:bookmarkEnd w:id="39"/>
      <w:bookmarkEnd w:id="40"/>
    </w:p>
    <w:p w14:paraId="346F483A" w14:textId="77777777" w:rsidR="00C01D11" w:rsidRDefault="00C01D11" w:rsidP="00C01D11"/>
    <w:p w14:paraId="2C32AD5E" w14:textId="77777777" w:rsidR="00DC530E" w:rsidRDefault="00DC530E" w:rsidP="00C01D11">
      <w:r w:rsidRPr="00DC530E">
        <w:t xml:space="preserve">min() </w:t>
      </w:r>
      <w:r>
        <w:t>et</w:t>
      </w:r>
      <w:r w:rsidRPr="00DC530E">
        <w:t xml:space="preserve"> max()</w:t>
      </w:r>
      <w:r>
        <w:t xml:space="preserve"> retourne le plus petit et le plus grand nombre d’un tableau donné :</w:t>
      </w:r>
    </w:p>
    <w:p w14:paraId="0AC7C56D" w14:textId="77777777" w:rsidR="00F86AC3" w:rsidRDefault="00F86AC3" w:rsidP="00F86AC3">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$arr </w:t>
      </w:r>
      <w:r>
        <w:rPr>
          <w:rFonts w:ascii="Consolas" w:hAnsi="Consolas"/>
          <w:color w:val="080808"/>
          <w:shd w:val="clear" w:color="auto" w:fill="F7FAFF"/>
        </w:rPr>
        <w:t>=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1750EB"/>
          <w:shd w:val="clear" w:color="auto" w:fill="F7FAFF"/>
        </w:rPr>
        <w:t>150</w:t>
      </w:r>
      <w:r>
        <w:rPr>
          <w:rFonts w:ascii="Consolas" w:hAnsi="Consolas"/>
          <w:color w:val="080808"/>
          <w:shd w:val="clear" w:color="auto" w:fill="F7FAFF"/>
        </w:rPr>
        <w:t xml:space="preserve">, </w:t>
      </w:r>
      <w:r>
        <w:rPr>
          <w:rFonts w:ascii="Consolas" w:hAnsi="Consolas"/>
          <w:color w:val="1750EB"/>
          <w:shd w:val="clear" w:color="auto" w:fill="F7FAFF"/>
        </w:rPr>
        <w:t>30</w:t>
      </w:r>
      <w:r>
        <w:rPr>
          <w:rFonts w:ascii="Consolas" w:hAnsi="Consolas"/>
          <w:color w:val="080808"/>
          <w:shd w:val="clear" w:color="auto" w:fill="F7FAFF"/>
        </w:rPr>
        <w:t xml:space="preserve">, </w:t>
      </w:r>
      <w:r>
        <w:rPr>
          <w:rFonts w:ascii="Consolas" w:hAnsi="Consolas"/>
          <w:color w:val="1750EB"/>
          <w:shd w:val="clear" w:color="auto" w:fill="F7FAFF"/>
        </w:rPr>
        <w:t>20</w:t>
      </w:r>
      <w:r>
        <w:rPr>
          <w:rFonts w:ascii="Consolas" w:hAnsi="Consolas"/>
          <w:color w:val="080808"/>
          <w:shd w:val="clear" w:color="auto" w:fill="F7FAFF"/>
        </w:rPr>
        <w:t>, -</w:t>
      </w:r>
      <w:r>
        <w:rPr>
          <w:rFonts w:ascii="Consolas" w:hAnsi="Consolas"/>
          <w:color w:val="1750EB"/>
          <w:shd w:val="clear" w:color="auto" w:fill="F7FAFF"/>
        </w:rPr>
        <w:t>8</w:t>
      </w:r>
      <w:r>
        <w:rPr>
          <w:rFonts w:ascii="Consolas" w:hAnsi="Consolas"/>
          <w:color w:val="080808"/>
          <w:shd w:val="clear" w:color="auto" w:fill="F7FAFF"/>
        </w:rPr>
        <w:t>, -</w:t>
      </w:r>
      <w:r>
        <w:rPr>
          <w:rFonts w:ascii="Consolas" w:hAnsi="Consolas"/>
          <w:color w:val="1750EB"/>
          <w:shd w:val="clear" w:color="auto" w:fill="F7FAFF"/>
        </w:rPr>
        <w:t>200</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echo</w:t>
      </w:r>
      <w:r>
        <w:rPr>
          <w:rFonts w:ascii="Consolas" w:hAnsi="Consolas"/>
          <w:color w:val="080808"/>
          <w:shd w:val="clear" w:color="auto" w:fill="F7FAFF"/>
        </w:rPr>
        <w:t>(</w:t>
      </w:r>
      <w:r>
        <w:rPr>
          <w:rFonts w:ascii="Consolas" w:hAnsi="Consolas"/>
          <w:i/>
          <w:iCs/>
          <w:color w:val="000000"/>
          <w:shd w:val="clear" w:color="auto" w:fill="F7FAFF"/>
        </w:rPr>
        <w:t>min</w:t>
      </w:r>
      <w:r>
        <w:rPr>
          <w:rFonts w:ascii="Consolas" w:hAnsi="Consolas"/>
          <w:color w:val="080808"/>
          <w:shd w:val="clear" w:color="auto" w:fill="F7FAFF"/>
        </w:rPr>
        <w:t>(</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1750EB"/>
          <w:shd w:val="clear" w:color="auto" w:fill="F7FAFF"/>
        </w:rPr>
        <w:t>150</w:t>
      </w:r>
      <w:r>
        <w:rPr>
          <w:rFonts w:ascii="Consolas" w:hAnsi="Consolas"/>
          <w:color w:val="080808"/>
          <w:shd w:val="clear" w:color="auto" w:fill="F7FAFF"/>
        </w:rPr>
        <w:t xml:space="preserve">, </w:t>
      </w:r>
      <w:r>
        <w:rPr>
          <w:rFonts w:ascii="Consolas" w:hAnsi="Consolas"/>
          <w:color w:val="1750EB"/>
          <w:shd w:val="clear" w:color="auto" w:fill="F7FAFF"/>
        </w:rPr>
        <w:t>30</w:t>
      </w:r>
      <w:r>
        <w:rPr>
          <w:rFonts w:ascii="Consolas" w:hAnsi="Consolas"/>
          <w:color w:val="080808"/>
          <w:shd w:val="clear" w:color="auto" w:fill="F7FAFF"/>
        </w:rPr>
        <w:t xml:space="preserve">, </w:t>
      </w:r>
      <w:r>
        <w:rPr>
          <w:rFonts w:ascii="Consolas" w:hAnsi="Consolas"/>
          <w:color w:val="1750EB"/>
          <w:shd w:val="clear" w:color="auto" w:fill="F7FAFF"/>
        </w:rPr>
        <w:t>20</w:t>
      </w:r>
      <w:r>
        <w:rPr>
          <w:rFonts w:ascii="Consolas" w:hAnsi="Consolas"/>
          <w:color w:val="080808"/>
          <w:shd w:val="clear" w:color="auto" w:fill="F7FAFF"/>
        </w:rPr>
        <w:t>, -</w:t>
      </w:r>
      <w:r>
        <w:rPr>
          <w:rFonts w:ascii="Consolas" w:hAnsi="Consolas"/>
          <w:color w:val="1750EB"/>
          <w:shd w:val="clear" w:color="auto" w:fill="F7FAFF"/>
        </w:rPr>
        <w:t>8</w:t>
      </w:r>
      <w:r>
        <w:rPr>
          <w:rFonts w:ascii="Consolas" w:hAnsi="Consolas"/>
          <w:color w:val="080808"/>
          <w:shd w:val="clear" w:color="auto" w:fill="F7FAFF"/>
        </w:rPr>
        <w:t>, -</w:t>
      </w:r>
      <w:r>
        <w:rPr>
          <w:rFonts w:ascii="Consolas" w:hAnsi="Consolas"/>
          <w:color w:val="1750EB"/>
          <w:shd w:val="clear" w:color="auto" w:fill="F7FAFF"/>
        </w:rPr>
        <w:t>200</w:t>
      </w:r>
      <w:r>
        <w:rPr>
          <w:rFonts w:ascii="Consolas" w:hAnsi="Consolas"/>
          <w:color w:val="080808"/>
          <w:shd w:val="clear" w:color="auto" w:fill="F7FAFF"/>
        </w:rPr>
        <w:t xml:space="preserve">));  </w:t>
      </w:r>
      <w:r>
        <w:rPr>
          <w:rFonts w:ascii="Consolas" w:hAnsi="Consolas"/>
          <w:i/>
          <w:iCs/>
          <w:color w:val="8C8C8C"/>
          <w:shd w:val="clear" w:color="auto" w:fill="F7FAFF"/>
        </w:rPr>
        <w:t>// retourne -200</w:t>
      </w:r>
      <w:r>
        <w:rPr>
          <w:rFonts w:ascii="Consolas" w:hAnsi="Consolas"/>
          <w:i/>
          <w:iCs/>
          <w:color w:val="8C8C8C"/>
          <w:shd w:val="clear" w:color="auto" w:fill="F7FAFF"/>
        </w:rPr>
        <w:br/>
      </w:r>
      <w:r>
        <w:rPr>
          <w:rFonts w:ascii="Consolas" w:hAnsi="Consolas"/>
          <w:color w:val="0033B3"/>
          <w:shd w:val="clear" w:color="auto" w:fill="F7FAFF"/>
        </w:rPr>
        <w:t>echo</w:t>
      </w:r>
      <w:r>
        <w:rPr>
          <w:rFonts w:ascii="Consolas" w:hAnsi="Consolas"/>
          <w:color w:val="080808"/>
          <w:shd w:val="clear" w:color="auto" w:fill="F7FAFF"/>
        </w:rPr>
        <w:t>(</w:t>
      </w:r>
      <w:r>
        <w:rPr>
          <w:rFonts w:ascii="Consolas" w:hAnsi="Consolas"/>
          <w:i/>
          <w:iCs/>
          <w:color w:val="000000"/>
          <w:shd w:val="clear" w:color="auto" w:fill="F7FAFF"/>
        </w:rPr>
        <w:t>max</w:t>
      </w:r>
      <w:r>
        <w:rPr>
          <w:rFonts w:ascii="Consolas" w:hAnsi="Consolas"/>
          <w:color w:val="080808"/>
          <w:shd w:val="clear" w:color="auto" w:fill="F7FAFF"/>
        </w:rPr>
        <w:t>(</w:t>
      </w:r>
      <w:r>
        <w:rPr>
          <w:rFonts w:ascii="Consolas" w:hAnsi="Consolas"/>
          <w:color w:val="660000"/>
          <w:shd w:val="clear" w:color="auto" w:fill="F7FAFF"/>
        </w:rPr>
        <w:t>$arr</w:t>
      </w:r>
      <w:r>
        <w:rPr>
          <w:rFonts w:ascii="Consolas" w:hAnsi="Consolas"/>
          <w:color w:val="080808"/>
          <w:shd w:val="clear" w:color="auto" w:fill="F7FAFF"/>
        </w:rPr>
        <w:t xml:space="preserve">));  </w:t>
      </w:r>
      <w:r>
        <w:rPr>
          <w:rFonts w:ascii="Consolas" w:hAnsi="Consolas"/>
          <w:i/>
          <w:iCs/>
          <w:color w:val="8C8C8C"/>
          <w:shd w:val="clear" w:color="auto" w:fill="F7FAFF"/>
        </w:rPr>
        <w:t>// retourne 150</w:t>
      </w:r>
      <w:r>
        <w:rPr>
          <w:rFonts w:ascii="Consolas" w:hAnsi="Consolas"/>
          <w:i/>
          <w:iCs/>
          <w:color w:val="8C8C8C"/>
          <w:shd w:val="clear" w:color="auto" w:fill="F7FAFF"/>
        </w:rPr>
        <w:br/>
      </w:r>
      <w:r>
        <w:rPr>
          <w:rFonts w:ascii="Consolas" w:hAnsi="Consolas"/>
          <w:i/>
          <w:iCs/>
          <w:color w:val="000000"/>
          <w:shd w:val="clear" w:color="auto" w:fill="F7FAFF"/>
        </w:rPr>
        <w:t>abs</w:t>
      </w:r>
      <w:r>
        <w:rPr>
          <w:rFonts w:ascii="Consolas" w:hAnsi="Consolas"/>
          <w:color w:val="080808"/>
          <w:shd w:val="clear" w:color="auto" w:fill="F7FAFF"/>
        </w:rPr>
        <w:t>(-</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retourne la valeur absolue du nombre en paramètre, ici 5</w:t>
      </w:r>
      <w:r>
        <w:rPr>
          <w:rFonts w:ascii="Consolas" w:hAnsi="Consolas"/>
          <w:i/>
          <w:iCs/>
          <w:color w:val="8C8C8C"/>
          <w:shd w:val="clear" w:color="auto" w:fill="F7FAFF"/>
        </w:rPr>
        <w:br/>
      </w:r>
      <w:r>
        <w:rPr>
          <w:rFonts w:ascii="Consolas" w:hAnsi="Consolas"/>
          <w:i/>
          <w:iCs/>
          <w:color w:val="000000"/>
          <w:shd w:val="clear" w:color="auto" w:fill="F7FAFF"/>
        </w:rPr>
        <w:t>sqrt</w:t>
      </w:r>
      <w:r>
        <w:rPr>
          <w:rFonts w:ascii="Consolas" w:hAnsi="Consolas"/>
          <w:color w:val="080808"/>
          <w:shd w:val="clear" w:color="auto" w:fill="F7FAFF"/>
        </w:rPr>
        <w:t>(</w:t>
      </w:r>
      <w:r>
        <w:rPr>
          <w:rFonts w:ascii="Consolas" w:hAnsi="Consolas"/>
          <w:color w:val="1750EB"/>
          <w:shd w:val="clear" w:color="auto" w:fill="F7FAFF"/>
        </w:rPr>
        <w:t>4</w:t>
      </w:r>
      <w:r>
        <w:rPr>
          <w:rFonts w:ascii="Consolas" w:hAnsi="Consolas"/>
          <w:color w:val="080808"/>
          <w:shd w:val="clear" w:color="auto" w:fill="F7FAFF"/>
        </w:rPr>
        <w:t xml:space="preserve">); </w:t>
      </w:r>
      <w:r>
        <w:rPr>
          <w:rFonts w:ascii="Consolas" w:hAnsi="Consolas"/>
          <w:i/>
          <w:iCs/>
          <w:color w:val="8C8C8C"/>
          <w:shd w:val="clear" w:color="auto" w:fill="F7FAFF"/>
        </w:rPr>
        <w:t>// retourne la racine carrée du nombre en paramètre, ici 2</w:t>
      </w:r>
      <w:r>
        <w:rPr>
          <w:rFonts w:ascii="Consolas" w:hAnsi="Consolas"/>
          <w:i/>
          <w:iCs/>
          <w:color w:val="8C8C8C"/>
          <w:shd w:val="clear" w:color="auto" w:fill="F7FAFF"/>
        </w:rPr>
        <w:br/>
      </w:r>
      <w:r>
        <w:rPr>
          <w:rFonts w:ascii="Consolas" w:hAnsi="Consolas"/>
          <w:i/>
          <w:iCs/>
          <w:color w:val="000000"/>
          <w:shd w:val="clear" w:color="auto" w:fill="F7FAFF"/>
        </w:rPr>
        <w:t>round</w:t>
      </w:r>
      <w:r>
        <w:rPr>
          <w:rFonts w:ascii="Consolas" w:hAnsi="Consolas"/>
          <w:color w:val="080808"/>
          <w:shd w:val="clear" w:color="auto" w:fill="F7FAFF"/>
        </w:rPr>
        <w:t>(</w:t>
      </w:r>
      <w:r>
        <w:rPr>
          <w:rFonts w:ascii="Consolas" w:hAnsi="Consolas"/>
          <w:color w:val="1750EB"/>
          <w:shd w:val="clear" w:color="auto" w:fill="F7FAFF"/>
        </w:rPr>
        <w:t>4.49</w:t>
      </w:r>
      <w:r>
        <w:rPr>
          <w:rFonts w:ascii="Consolas" w:hAnsi="Consolas"/>
          <w:color w:val="080808"/>
          <w:shd w:val="clear" w:color="auto" w:fill="F7FAFF"/>
        </w:rPr>
        <w:t xml:space="preserve">); </w:t>
      </w:r>
      <w:r>
        <w:rPr>
          <w:rFonts w:ascii="Consolas" w:hAnsi="Consolas"/>
          <w:i/>
          <w:iCs/>
          <w:color w:val="8C8C8C"/>
          <w:shd w:val="clear" w:color="auto" w:fill="F7FAFF"/>
        </w:rPr>
        <w:t>// retourne le nombre en paramètre arrondi, ici 4</w:t>
      </w:r>
      <w:r>
        <w:rPr>
          <w:rFonts w:ascii="Consolas" w:hAnsi="Consolas"/>
          <w:i/>
          <w:iCs/>
          <w:color w:val="8C8C8C"/>
          <w:shd w:val="clear" w:color="auto" w:fill="F7FAFF"/>
        </w:rPr>
        <w:br/>
      </w:r>
      <w:r>
        <w:rPr>
          <w:rFonts w:ascii="Consolas" w:hAnsi="Consolas"/>
          <w:i/>
          <w:iCs/>
          <w:color w:val="000000"/>
          <w:shd w:val="clear" w:color="auto" w:fill="F7FAFF"/>
        </w:rPr>
        <w:t>round</w:t>
      </w:r>
      <w:r>
        <w:rPr>
          <w:rFonts w:ascii="Consolas" w:hAnsi="Consolas"/>
          <w:color w:val="080808"/>
          <w:shd w:val="clear" w:color="auto" w:fill="F7FAFF"/>
        </w:rPr>
        <w:t>(</w:t>
      </w:r>
      <w:r>
        <w:rPr>
          <w:rFonts w:ascii="Consolas" w:hAnsi="Consolas"/>
          <w:color w:val="1750EB"/>
          <w:shd w:val="clear" w:color="auto" w:fill="F7FAFF"/>
        </w:rPr>
        <w:t>4.59</w:t>
      </w:r>
      <w:r>
        <w:rPr>
          <w:rFonts w:ascii="Consolas" w:hAnsi="Consolas"/>
          <w:color w:val="080808"/>
          <w:shd w:val="clear" w:color="auto" w:fill="F7FAFF"/>
        </w:rPr>
        <w:t xml:space="preserve">); </w:t>
      </w:r>
      <w:r>
        <w:rPr>
          <w:rFonts w:ascii="Consolas" w:hAnsi="Consolas"/>
          <w:i/>
          <w:iCs/>
          <w:color w:val="8C8C8C"/>
          <w:shd w:val="clear" w:color="auto" w:fill="F7FAFF"/>
        </w:rPr>
        <w:t>// retourne 5</w:t>
      </w:r>
      <w:r>
        <w:rPr>
          <w:rFonts w:ascii="Consolas" w:hAnsi="Consolas"/>
          <w:i/>
          <w:iCs/>
          <w:color w:val="8C8C8C"/>
          <w:shd w:val="clear" w:color="auto" w:fill="F7FAFF"/>
        </w:rPr>
        <w:br/>
      </w:r>
      <w:r>
        <w:rPr>
          <w:rFonts w:ascii="Consolas" w:hAnsi="Consolas"/>
          <w:i/>
          <w:iCs/>
          <w:color w:val="000000"/>
          <w:shd w:val="clear" w:color="auto" w:fill="F7FAFF"/>
        </w:rPr>
        <w:t>rand</w:t>
      </w:r>
      <w:r>
        <w:rPr>
          <w:rFonts w:ascii="Consolas" w:hAnsi="Consolas"/>
          <w:color w:val="080808"/>
          <w:shd w:val="clear" w:color="auto" w:fill="F7FAFF"/>
        </w:rPr>
        <w:t xml:space="preserve">(); </w:t>
      </w:r>
      <w:r>
        <w:rPr>
          <w:rFonts w:ascii="Consolas" w:hAnsi="Consolas"/>
          <w:i/>
          <w:iCs/>
          <w:color w:val="8C8C8C"/>
          <w:shd w:val="clear" w:color="auto" w:fill="F7FAFF"/>
        </w:rPr>
        <w:t>// retourne un nombre entier aléatoire</w:t>
      </w:r>
      <w:r>
        <w:rPr>
          <w:rFonts w:ascii="Consolas" w:hAnsi="Consolas"/>
          <w:i/>
          <w:iCs/>
          <w:color w:val="8C8C8C"/>
          <w:shd w:val="clear" w:color="auto" w:fill="F7FAFF"/>
        </w:rPr>
        <w:br/>
      </w:r>
      <w:r>
        <w:rPr>
          <w:rFonts w:ascii="Consolas" w:hAnsi="Consolas"/>
          <w:i/>
          <w:iCs/>
          <w:color w:val="000000"/>
          <w:shd w:val="clear" w:color="auto" w:fill="F7FAFF"/>
        </w:rPr>
        <w:t>rand</w:t>
      </w:r>
      <w:r>
        <w:rPr>
          <w:rFonts w:ascii="Consolas" w:hAnsi="Consolas"/>
          <w:color w:val="080808"/>
          <w:shd w:val="clear" w:color="auto" w:fill="F7FAFF"/>
        </w:rPr>
        <w:t>(</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1750EB"/>
          <w:shd w:val="clear" w:color="auto" w:fill="F7FAFF"/>
        </w:rPr>
        <w:t>100</w:t>
      </w:r>
      <w:r>
        <w:rPr>
          <w:rFonts w:ascii="Consolas" w:hAnsi="Consolas"/>
          <w:color w:val="080808"/>
          <w:shd w:val="clear" w:color="auto" w:fill="F7FAFF"/>
        </w:rPr>
        <w:t xml:space="preserve">); </w:t>
      </w:r>
      <w:r>
        <w:rPr>
          <w:rFonts w:ascii="Consolas" w:hAnsi="Consolas"/>
          <w:i/>
          <w:iCs/>
          <w:color w:val="8C8C8C"/>
          <w:shd w:val="clear" w:color="auto" w:fill="F7FAFF"/>
        </w:rPr>
        <w:t>// retourne un nombre entier entre [0 et 100] (inclus)</w:t>
      </w:r>
    </w:p>
    <w:p w14:paraId="3F53ED44" w14:textId="77777777" w:rsidR="00D11FF9" w:rsidRPr="00D11FF9" w:rsidRDefault="00D11FF9" w:rsidP="00C01D11"/>
    <w:p w14:paraId="11C21CF4" w14:textId="77777777" w:rsidR="00C01D11" w:rsidRDefault="00020A58" w:rsidP="00C01D11">
      <w:r>
        <w:t>Liste des</w:t>
      </w:r>
      <w:r w:rsidR="00C01D11">
        <w:t xml:space="preserve"> fonctions mathématique : </w:t>
      </w:r>
      <w:hyperlink r:id="rId31" w:history="1">
        <w:r w:rsidRPr="005969C6">
          <w:rPr>
            <w:rStyle w:val="Lienhypertexte"/>
          </w:rPr>
          <w:t>https://www.php.net/manual/fr/book.math.php</w:t>
        </w:r>
      </w:hyperlink>
      <w:r>
        <w:t xml:space="preserve"> </w:t>
      </w:r>
    </w:p>
    <w:p w14:paraId="5EDD688C" w14:textId="77777777" w:rsidR="00C01D11" w:rsidRDefault="00C01D11" w:rsidP="00C01D11">
      <w:r>
        <w:t>En savoir plus sur les nombres pseudo-aléatoires :</w:t>
      </w:r>
    </w:p>
    <w:p w14:paraId="6F00ADA1" w14:textId="77777777" w:rsidR="00C01D11" w:rsidRPr="00DB136D" w:rsidRDefault="00EC0DC5" w:rsidP="00C01D11">
      <w:hyperlink r:id="rId32" w:history="1">
        <w:r w:rsidR="00C01D11" w:rsidRPr="00326E9F">
          <w:rPr>
            <w:rStyle w:val="Lienhypertexte"/>
          </w:rPr>
          <w:t>https://fr.wikipedia.org/wiki/Générateur_de_nombres_pseudo-aléatoires</w:t>
        </w:r>
      </w:hyperlink>
      <w:r w:rsidR="00C01D11">
        <w:t xml:space="preserve"> </w:t>
      </w:r>
    </w:p>
    <w:p w14:paraId="0811F37A" w14:textId="77777777" w:rsidR="00020A58" w:rsidRDefault="00020A58" w:rsidP="00C01D11">
      <w:pPr>
        <w:pStyle w:val="Titre3"/>
      </w:pPr>
      <w:bookmarkStart w:id="41" w:name="_Toc34232768"/>
    </w:p>
    <w:p w14:paraId="33B637B5" w14:textId="77777777" w:rsidR="00C01D11" w:rsidRPr="00DB136D" w:rsidRDefault="00C01D11" w:rsidP="00C01D11">
      <w:pPr>
        <w:pStyle w:val="Titre3"/>
      </w:pPr>
      <w:bookmarkStart w:id="42" w:name="_Toc56184697"/>
      <w:r w:rsidRPr="00DB136D">
        <w:t>Opération sur les chaines de caractères (string)</w:t>
      </w:r>
      <w:bookmarkEnd w:id="41"/>
      <w:bookmarkEnd w:id="42"/>
    </w:p>
    <w:p w14:paraId="7083F0EB" w14:textId="77777777" w:rsidR="00C01D11" w:rsidRPr="00DB136D" w:rsidRDefault="00C01D11" w:rsidP="00C01D11"/>
    <w:p w14:paraId="410411E1" w14:textId="22E758C0" w:rsidR="006026C0" w:rsidRPr="00C15079" w:rsidRDefault="00F86AC3" w:rsidP="00C15079">
      <w:pPr>
        <w:pStyle w:val="PrformatHTML"/>
        <w:shd w:val="clear" w:color="auto" w:fill="FFFFFF"/>
        <w:spacing w:line="276" w:lineRule="auto"/>
        <w:rPr>
          <w:rFonts w:ascii="Consolas" w:hAnsi="Consolas"/>
          <w:color w:val="080808"/>
          <w:lang w:val="en-GB"/>
        </w:rPr>
      </w:pPr>
      <w:r>
        <w:rPr>
          <w:rFonts w:ascii="Consolas" w:hAnsi="Consolas"/>
          <w:i/>
          <w:iCs/>
          <w:color w:val="000000"/>
          <w:shd w:val="clear" w:color="auto" w:fill="F7FAFF"/>
        </w:rPr>
        <w:t>strlen</w:t>
      </w:r>
      <w:r>
        <w:rPr>
          <w:rFonts w:ascii="Consolas" w:hAnsi="Consolas"/>
          <w:color w:val="080808"/>
          <w:shd w:val="clear" w:color="auto" w:fill="F7FAFF"/>
        </w:rPr>
        <w:t>(</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i/>
          <w:iCs/>
          <w:color w:val="8C8C8C"/>
          <w:shd w:val="clear" w:color="auto" w:fill="F7FAFF"/>
        </w:rPr>
        <w:t>// retourne le nombre de caractère dans le string en paramètre. Ici : 12</w:t>
      </w:r>
      <w:r>
        <w:rPr>
          <w:rFonts w:ascii="Consolas" w:hAnsi="Consolas"/>
          <w:i/>
          <w:iCs/>
          <w:color w:val="8C8C8C"/>
          <w:shd w:val="clear" w:color="auto" w:fill="F7FAFF"/>
        </w:rPr>
        <w:br/>
      </w:r>
      <w:r>
        <w:rPr>
          <w:rFonts w:ascii="Consolas" w:hAnsi="Consolas"/>
          <w:i/>
          <w:iCs/>
          <w:color w:val="000000"/>
          <w:shd w:val="clear" w:color="auto" w:fill="F7FAFF"/>
        </w:rPr>
        <w:t>str_word_count</w:t>
      </w:r>
      <w:r>
        <w:rPr>
          <w:rFonts w:ascii="Consolas" w:hAnsi="Consolas"/>
          <w:color w:val="080808"/>
          <w:shd w:val="clear" w:color="auto" w:fill="F7FAFF"/>
        </w:rPr>
        <w:t>(</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i/>
          <w:iCs/>
          <w:color w:val="8C8C8C"/>
          <w:shd w:val="clear" w:color="auto" w:fill="F7FAFF"/>
        </w:rPr>
        <w:t>// retourne le nombre de mots dans le string en paramètre, ici 2</w:t>
      </w:r>
      <w:r>
        <w:rPr>
          <w:rFonts w:ascii="Consolas" w:hAnsi="Consolas"/>
          <w:i/>
          <w:iCs/>
          <w:color w:val="8C8C8C"/>
          <w:shd w:val="clear" w:color="auto" w:fill="F7FAFF"/>
        </w:rPr>
        <w:br/>
      </w:r>
      <w:r>
        <w:rPr>
          <w:rFonts w:ascii="Consolas" w:hAnsi="Consolas"/>
          <w:i/>
          <w:iCs/>
          <w:color w:val="000000"/>
          <w:shd w:val="clear" w:color="auto" w:fill="F7FAFF"/>
        </w:rPr>
        <w:t>strpos</w:t>
      </w:r>
      <w:r>
        <w:rPr>
          <w:rFonts w:ascii="Consolas" w:hAnsi="Consolas"/>
          <w:color w:val="080808"/>
          <w:shd w:val="clear" w:color="auto" w:fill="F7FAFF"/>
        </w:rPr>
        <w:t>(</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color w:val="067D17"/>
          <w:shd w:val="clear" w:color="auto" w:fill="F7FAFF"/>
        </w:rPr>
        <w:t>"world"</w:t>
      </w:r>
      <w:r>
        <w:rPr>
          <w:rFonts w:ascii="Consolas" w:hAnsi="Consolas"/>
          <w:color w:val="080808"/>
          <w:shd w:val="clear" w:color="auto" w:fill="F7FAFF"/>
        </w:rPr>
        <w:t xml:space="preserve">); </w:t>
      </w:r>
      <w:r>
        <w:rPr>
          <w:rFonts w:ascii="Consolas" w:hAnsi="Consolas"/>
          <w:i/>
          <w:iCs/>
          <w:color w:val="8C8C8C"/>
          <w:shd w:val="clear" w:color="auto" w:fill="F7FAFF"/>
        </w:rPr>
        <w:t>// retourne l’index du mot en 2ème paramètre, contenu dans le premier string en paramètre . Ici 6.</w:t>
      </w:r>
      <w:r>
        <w:rPr>
          <w:rFonts w:ascii="Consolas" w:hAnsi="Consolas"/>
          <w:i/>
          <w:iCs/>
          <w:color w:val="8C8C8C"/>
          <w:shd w:val="clear" w:color="auto" w:fill="F7FAFF"/>
        </w:rPr>
        <w:br/>
      </w:r>
      <w:r>
        <w:rPr>
          <w:rFonts w:ascii="Consolas" w:hAnsi="Consolas"/>
          <w:i/>
          <w:iCs/>
          <w:color w:val="000000"/>
          <w:shd w:val="clear" w:color="auto" w:fill="F7FAFF"/>
        </w:rPr>
        <w:t>str_replace</w:t>
      </w:r>
      <w:r>
        <w:rPr>
          <w:rFonts w:ascii="Consolas" w:hAnsi="Consolas"/>
          <w:color w:val="080808"/>
          <w:shd w:val="clear" w:color="auto" w:fill="F7FAFF"/>
        </w:rPr>
        <w:t>(</w:t>
      </w:r>
      <w:r>
        <w:rPr>
          <w:rFonts w:ascii="Consolas" w:hAnsi="Consolas"/>
          <w:color w:val="067D17"/>
          <w:shd w:val="clear" w:color="auto" w:fill="F7FAFF"/>
        </w:rPr>
        <w:t>"world"</w:t>
      </w:r>
      <w:r>
        <w:rPr>
          <w:rFonts w:ascii="Consolas" w:hAnsi="Consolas"/>
          <w:color w:val="080808"/>
          <w:shd w:val="clear" w:color="auto" w:fill="F7FAFF"/>
        </w:rPr>
        <w:t xml:space="preserve">, </w:t>
      </w:r>
      <w:r>
        <w:rPr>
          <w:rFonts w:ascii="Consolas" w:hAnsi="Consolas"/>
          <w:color w:val="067D17"/>
          <w:shd w:val="clear" w:color="auto" w:fill="F7FAFF"/>
        </w:rPr>
        <w:t>" I01 et I02"</w:t>
      </w:r>
      <w:r>
        <w:rPr>
          <w:rFonts w:ascii="Consolas" w:hAnsi="Consolas"/>
          <w:color w:val="080808"/>
          <w:shd w:val="clear" w:color="auto" w:fill="F7FAFF"/>
        </w:rPr>
        <w:t xml:space="preserve">, </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i/>
          <w:iCs/>
          <w:color w:val="8C8C8C"/>
          <w:shd w:val="clear" w:color="auto" w:fill="F7FAFF"/>
        </w:rPr>
        <w:t>// remplace le premier string, par le 2ème dans le 3ème string. Résultat : Hello I01 et I02!</w:t>
      </w:r>
      <w:r>
        <w:rPr>
          <w:rFonts w:ascii="Consolas" w:hAnsi="Consolas"/>
          <w:i/>
          <w:iCs/>
          <w:color w:val="8C8C8C"/>
          <w:shd w:val="clear" w:color="auto" w:fill="F7FAFF"/>
        </w:rPr>
        <w:br/>
      </w:r>
      <w:r>
        <w:rPr>
          <w:rFonts w:ascii="Consolas" w:hAnsi="Consolas"/>
          <w:i/>
          <w:iCs/>
          <w:color w:val="000000"/>
          <w:shd w:val="clear" w:color="auto" w:fill="F7FAFF"/>
        </w:rPr>
        <w:t>trim</w:t>
      </w:r>
      <w:r>
        <w:rPr>
          <w:rFonts w:ascii="Consolas" w:hAnsi="Consolas"/>
          <w:color w:val="080808"/>
          <w:shd w:val="clear" w:color="auto" w:fill="F7FAFF"/>
        </w:rPr>
        <w:t>(</w:t>
      </w:r>
      <w:r>
        <w:rPr>
          <w:rFonts w:ascii="Consolas" w:hAnsi="Consolas"/>
          <w:color w:val="067D17"/>
          <w:shd w:val="clear" w:color="auto" w:fill="F7FAFF"/>
        </w:rPr>
        <w:t>"    world     "</w:t>
      </w:r>
      <w:r>
        <w:rPr>
          <w:rFonts w:ascii="Consolas" w:hAnsi="Consolas"/>
          <w:color w:val="080808"/>
          <w:shd w:val="clear" w:color="auto" w:fill="F7FAFF"/>
        </w:rPr>
        <w:t xml:space="preserve">); </w:t>
      </w:r>
      <w:r>
        <w:rPr>
          <w:rFonts w:ascii="Consolas" w:hAnsi="Consolas"/>
          <w:i/>
          <w:iCs/>
          <w:color w:val="8C8C8C"/>
          <w:shd w:val="clear" w:color="auto" w:fill="F7FAFF"/>
        </w:rPr>
        <w:t>// retourne le string en supprimant les espaces inutiles en début et fin de string, ici : "world"</w:t>
      </w:r>
      <w:r>
        <w:rPr>
          <w:rFonts w:ascii="Consolas" w:hAnsi="Consolas"/>
          <w:i/>
          <w:iCs/>
          <w:color w:val="8C8C8C"/>
          <w:shd w:val="clear" w:color="auto" w:fill="F7FAFF"/>
        </w:rPr>
        <w:br/>
      </w:r>
      <w:r>
        <w:rPr>
          <w:rFonts w:ascii="Consolas" w:hAnsi="Consolas"/>
          <w:i/>
          <w:iCs/>
          <w:color w:val="000000"/>
          <w:shd w:val="clear" w:color="auto" w:fill="F7FAFF"/>
        </w:rPr>
        <w:t>substr_count</w:t>
      </w:r>
      <w:r>
        <w:rPr>
          <w:rFonts w:ascii="Consolas" w:hAnsi="Consolas"/>
          <w:color w:val="080808"/>
          <w:shd w:val="clear" w:color="auto" w:fill="F7FAFF"/>
        </w:rPr>
        <w:t>(</w:t>
      </w:r>
      <w:r>
        <w:rPr>
          <w:rFonts w:ascii="Consolas" w:hAnsi="Consolas"/>
          <w:color w:val="067D17"/>
          <w:shd w:val="clear" w:color="auto" w:fill="F7FAFF"/>
        </w:rPr>
        <w:t>"Hello world world!"</w:t>
      </w:r>
      <w:r>
        <w:rPr>
          <w:rFonts w:ascii="Consolas" w:hAnsi="Consolas"/>
          <w:color w:val="080808"/>
          <w:shd w:val="clear" w:color="auto" w:fill="F7FAFF"/>
        </w:rPr>
        <w:t xml:space="preserve">, </w:t>
      </w:r>
      <w:r>
        <w:rPr>
          <w:rFonts w:ascii="Consolas" w:hAnsi="Consolas"/>
          <w:color w:val="067D17"/>
          <w:shd w:val="clear" w:color="auto" w:fill="F7FAFF"/>
        </w:rPr>
        <w:t>"world"</w:t>
      </w:r>
      <w:r>
        <w:rPr>
          <w:rFonts w:ascii="Consolas" w:hAnsi="Consolas"/>
          <w:color w:val="080808"/>
          <w:shd w:val="clear" w:color="auto" w:fill="F7FAFF"/>
        </w:rPr>
        <w:t xml:space="preserve">); </w:t>
      </w:r>
      <w:r>
        <w:rPr>
          <w:rFonts w:ascii="Consolas" w:hAnsi="Consolas"/>
          <w:i/>
          <w:iCs/>
          <w:color w:val="8C8C8C"/>
          <w:shd w:val="clear" w:color="auto" w:fill="F7FAFF"/>
        </w:rPr>
        <w:t>// retourne le nombre d’occurrences du deuxième paramètre dans le premier. Ici : 2</w:t>
      </w:r>
      <w:r>
        <w:rPr>
          <w:rFonts w:ascii="Consolas" w:hAnsi="Consolas"/>
          <w:i/>
          <w:iCs/>
          <w:color w:val="8C8C8C"/>
          <w:shd w:val="clear" w:color="auto" w:fill="F7FAFF"/>
        </w:rPr>
        <w:br/>
      </w:r>
      <w:r>
        <w:rPr>
          <w:rFonts w:ascii="Consolas" w:hAnsi="Consolas"/>
          <w:i/>
          <w:iCs/>
          <w:color w:val="000000"/>
          <w:shd w:val="clear" w:color="auto" w:fill="F7FAFF"/>
        </w:rPr>
        <w:t>substr</w:t>
      </w:r>
      <w:r>
        <w:rPr>
          <w:rFonts w:ascii="Consolas" w:hAnsi="Consolas"/>
          <w:color w:val="080808"/>
          <w:shd w:val="clear" w:color="auto" w:fill="F7FAFF"/>
        </w:rPr>
        <w:t>(</w:t>
      </w:r>
      <w:r>
        <w:rPr>
          <w:rFonts w:ascii="Consolas" w:hAnsi="Consolas"/>
          <w:color w:val="067D17"/>
          <w:shd w:val="clear" w:color="auto" w:fill="F7FAFF"/>
        </w:rPr>
        <w:t>"Hello world!"</w:t>
      </w:r>
      <w:r>
        <w:rPr>
          <w:rFonts w:ascii="Consolas" w:hAnsi="Consolas"/>
          <w:color w:val="080808"/>
          <w:shd w:val="clear" w:color="auto" w:fill="F7FAFF"/>
        </w:rPr>
        <w:t xml:space="preserve">, </w:t>
      </w:r>
      <w:r>
        <w:rPr>
          <w:rFonts w:ascii="Consolas" w:hAnsi="Consolas"/>
          <w:color w:val="1750EB"/>
          <w:shd w:val="clear" w:color="auto" w:fill="F7FAFF"/>
        </w:rPr>
        <w:t>6</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retourne le string en premier paramètre à partir de l’index 6 pour une longueur de 5 caractères. Résultat : world.</w:t>
      </w:r>
      <w:r>
        <w:rPr>
          <w:rFonts w:ascii="Consolas" w:hAnsi="Consolas"/>
          <w:i/>
          <w:iCs/>
          <w:color w:val="8C8C8C"/>
          <w:shd w:val="clear" w:color="auto" w:fill="F7FAFF"/>
        </w:rPr>
        <w:br/>
      </w:r>
      <w:r>
        <w:rPr>
          <w:rFonts w:ascii="Consolas" w:hAnsi="Consolas"/>
          <w:i/>
          <w:iCs/>
          <w:color w:val="000000"/>
          <w:shd w:val="clear" w:color="auto" w:fill="F7FAFF"/>
        </w:rPr>
        <w:lastRenderedPageBreak/>
        <w:t xml:space="preserve">explode </w:t>
      </w:r>
      <w:r>
        <w:rPr>
          <w:rFonts w:ascii="Consolas" w:hAnsi="Consolas"/>
          <w:color w:val="080808"/>
          <w:shd w:val="clear" w:color="auto" w:fill="F7FAFF"/>
        </w:rPr>
        <w:t>(</w:t>
      </w:r>
      <w:r>
        <w:rPr>
          <w:rFonts w:ascii="Consolas" w:hAnsi="Consolas"/>
          <w:color w:val="067D17"/>
          <w:shd w:val="clear" w:color="auto" w:fill="F7FAFF"/>
        </w:rPr>
        <w:t>"world"</w:t>
      </w:r>
      <w:r>
        <w:rPr>
          <w:rFonts w:ascii="Consolas" w:hAnsi="Consolas"/>
          <w:color w:val="080808"/>
          <w:shd w:val="clear" w:color="auto" w:fill="F7FAFF"/>
        </w:rPr>
        <w:t xml:space="preserve">, </w:t>
      </w:r>
      <w:r>
        <w:rPr>
          <w:rFonts w:ascii="Consolas" w:hAnsi="Consolas"/>
          <w:color w:val="067D17"/>
          <w:shd w:val="clear" w:color="auto" w:fill="F7FAFF"/>
        </w:rPr>
        <w:t>"Hello world world!"</w:t>
      </w:r>
      <w:r>
        <w:rPr>
          <w:rFonts w:ascii="Consolas" w:hAnsi="Consolas"/>
          <w:color w:val="080808"/>
          <w:shd w:val="clear" w:color="auto" w:fill="F7FAFF"/>
        </w:rPr>
        <w:t xml:space="preserve">); </w:t>
      </w:r>
      <w:r>
        <w:rPr>
          <w:rFonts w:ascii="Consolas" w:hAnsi="Consolas"/>
          <w:i/>
          <w:iCs/>
          <w:color w:val="8C8C8C"/>
          <w:shd w:val="clear" w:color="auto" w:fill="F7FAFF"/>
        </w:rPr>
        <w:t xml:space="preserve">// retourne un tableau contenant les éléments du string en 2èeme paramètre, séparé par le premier string. </w:t>
      </w:r>
      <w:r w:rsidRPr="00F86AC3">
        <w:rPr>
          <w:rFonts w:ascii="Consolas" w:hAnsi="Consolas"/>
          <w:i/>
          <w:iCs/>
          <w:color w:val="8C8C8C"/>
          <w:shd w:val="clear" w:color="auto" w:fill="F7FAFF"/>
          <w:lang w:val="en-GB"/>
        </w:rPr>
        <w:t>Résultat : ["Hello ", " ", "!"]</w:t>
      </w:r>
      <w:r w:rsidRPr="00F86AC3">
        <w:rPr>
          <w:rFonts w:ascii="Consolas" w:hAnsi="Consolas"/>
          <w:i/>
          <w:iCs/>
          <w:color w:val="8C8C8C"/>
          <w:shd w:val="clear" w:color="auto" w:fill="F7FAFF"/>
          <w:lang w:val="en-GB"/>
        </w:rPr>
        <w:br/>
      </w:r>
      <w:r w:rsidRPr="00F86AC3">
        <w:rPr>
          <w:rFonts w:ascii="Consolas" w:hAnsi="Consolas"/>
          <w:i/>
          <w:iCs/>
          <w:color w:val="000000"/>
          <w:shd w:val="clear" w:color="auto" w:fill="F7FAFF"/>
          <w:lang w:val="en-GB"/>
        </w:rPr>
        <w:t xml:space="preserve">explode </w:t>
      </w:r>
      <w:r w:rsidRPr="00F86AC3">
        <w:rPr>
          <w:rFonts w:ascii="Consolas" w:hAnsi="Consolas"/>
          <w:color w:val="080808"/>
          <w:shd w:val="clear" w:color="auto" w:fill="F7FAFF"/>
          <w:lang w:val="en-GB"/>
        </w:rPr>
        <w:t>(</w:t>
      </w:r>
      <w:r w:rsidRPr="00F86AC3">
        <w:rPr>
          <w:rFonts w:ascii="Consolas" w:hAnsi="Consolas"/>
          <w:color w:val="067D17"/>
          <w:shd w:val="clear" w:color="auto" w:fill="F7FAFF"/>
          <w:lang w:val="en-GB"/>
        </w:rPr>
        <w:t>" "</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"Hello world world!"</w:t>
      </w:r>
      <w:r w:rsidRPr="00F86AC3">
        <w:rPr>
          <w:rFonts w:ascii="Consolas" w:hAnsi="Consolas"/>
          <w:color w:val="080808"/>
          <w:shd w:val="clear" w:color="auto" w:fill="F7FAFF"/>
          <w:lang w:val="en-GB"/>
        </w:rPr>
        <w:t xml:space="preserve">); </w:t>
      </w:r>
      <w:r w:rsidRPr="00F86AC3">
        <w:rPr>
          <w:rFonts w:ascii="Consolas" w:hAnsi="Consolas"/>
          <w:i/>
          <w:iCs/>
          <w:color w:val="8C8C8C"/>
          <w:shd w:val="clear" w:color="auto" w:fill="F7FAFF"/>
          <w:lang w:val="en-GB"/>
        </w:rPr>
        <w:t>// Résultat : ["Hello", "world", "world!"]</w:t>
      </w:r>
    </w:p>
    <w:p w14:paraId="542EC89E" w14:textId="77777777" w:rsidR="00C01D11" w:rsidRDefault="00020A58" w:rsidP="00C01D11">
      <w:r>
        <w:t>Liste</w:t>
      </w:r>
      <w:r w:rsidR="00C01D11">
        <w:t xml:space="preserve"> des fonctions sur les chaines de caractères :</w:t>
      </w:r>
    </w:p>
    <w:bookmarkStart w:id="43" w:name="_Toc34232770"/>
    <w:p w14:paraId="21D3341C" w14:textId="77777777" w:rsidR="00020A58" w:rsidRDefault="00020A58" w:rsidP="00C01D11">
      <w:pPr>
        <w:pStyle w:val="Titre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fldChar w:fldCharType="begin"/>
      </w:r>
      <w:r>
        <w:rPr>
          <w:rFonts w:asciiTheme="minorHAnsi" w:eastAsiaTheme="minorHAnsi" w:hAnsiTheme="minorHAnsi" w:cstheme="minorBidi"/>
          <w:color w:val="auto"/>
          <w:sz w:val="22"/>
          <w:szCs w:val="22"/>
        </w:rPr>
        <w:instrText xml:space="preserve"> HYPERLINK "</w:instrText>
      </w:r>
      <w:r w:rsidRPr="00020A58">
        <w:rPr>
          <w:rFonts w:asciiTheme="minorHAnsi" w:eastAsiaTheme="minorHAnsi" w:hAnsiTheme="minorHAnsi" w:cstheme="minorBidi"/>
          <w:color w:val="auto"/>
          <w:sz w:val="22"/>
          <w:szCs w:val="22"/>
        </w:rPr>
        <w:instrText>https://www.php.net/manual/fr/ref.strings.php</w:instrText>
      </w:r>
      <w:r>
        <w:rPr>
          <w:rFonts w:asciiTheme="minorHAnsi" w:eastAsiaTheme="minorHAnsi" w:hAnsiTheme="minorHAnsi" w:cstheme="minorBidi"/>
          <w:color w:val="auto"/>
          <w:sz w:val="22"/>
          <w:szCs w:val="22"/>
        </w:rPr>
        <w:instrText xml:space="preserve">" </w:instrText>
      </w:r>
      <w:r>
        <w:rPr>
          <w:rFonts w:asciiTheme="minorHAnsi" w:eastAsiaTheme="minorHAnsi" w:hAnsiTheme="minorHAnsi" w:cstheme="minorBidi"/>
          <w:color w:val="auto"/>
          <w:sz w:val="22"/>
          <w:szCs w:val="22"/>
        </w:rPr>
        <w:fldChar w:fldCharType="separate"/>
      </w:r>
      <w:bookmarkStart w:id="44" w:name="_Toc56184698"/>
      <w:r w:rsidRPr="005969C6">
        <w:rPr>
          <w:rStyle w:val="Lienhypertexte"/>
          <w:rFonts w:asciiTheme="minorHAnsi" w:eastAsiaTheme="minorHAnsi" w:hAnsiTheme="minorHAnsi" w:cstheme="minorBidi"/>
          <w:sz w:val="22"/>
          <w:szCs w:val="22"/>
        </w:rPr>
        <w:t>https://www.php.net/manual/fr/ref.strings.php</w:t>
      </w:r>
      <w:bookmarkEnd w:id="44"/>
      <w:r>
        <w:rPr>
          <w:rFonts w:asciiTheme="minorHAnsi" w:eastAsiaTheme="minorHAnsi" w:hAnsiTheme="minorHAnsi" w:cstheme="minorBidi"/>
          <w:color w:val="auto"/>
          <w:sz w:val="22"/>
          <w:szCs w:val="22"/>
        </w:rPr>
        <w:fldChar w:fldCharType="end"/>
      </w:r>
    </w:p>
    <w:p w14:paraId="3E82E06D" w14:textId="77777777" w:rsidR="005504F3" w:rsidRDefault="005504F3" w:rsidP="00C01D11">
      <w:pPr>
        <w:pStyle w:val="Titre3"/>
      </w:pPr>
    </w:p>
    <w:p w14:paraId="3DE88FA9" w14:textId="77777777" w:rsidR="00C01D11" w:rsidRDefault="00C01D11" w:rsidP="00C01D11">
      <w:pPr>
        <w:pStyle w:val="Titre3"/>
      </w:pPr>
      <w:bookmarkStart w:id="45" w:name="_Toc56184699"/>
      <w:r>
        <w:t>Documentation des fonctions</w:t>
      </w:r>
      <w:bookmarkEnd w:id="43"/>
      <w:bookmarkEnd w:id="45"/>
    </w:p>
    <w:p w14:paraId="1DDC2CF9" w14:textId="77777777" w:rsidR="00C01D11" w:rsidRDefault="00C01D11" w:rsidP="00C01D11"/>
    <w:p w14:paraId="22B6197C" w14:textId="77777777" w:rsidR="00C01D11" w:rsidRDefault="00C01D11" w:rsidP="00C01D11">
      <w:r>
        <w:t xml:space="preserve">Ecrire de la documentation, c’est donné la description d’une fonction ou une méthode donnée, de ses paramètres d’entrée et sa valeur de retour. La documentation permet également de décrire beaucoup plus, par exemple les préconditions et postconditions. </w:t>
      </w:r>
    </w:p>
    <w:p w14:paraId="3EFC7965" w14:textId="77777777" w:rsidR="00C01D11" w:rsidRDefault="00C01D11" w:rsidP="00C01D11">
      <w:r>
        <w:t>Les préconditions sont des conditions qui s’applique aux paramètres de la fonction et qui doivent être vrai avant l’exécution de la fonction (par exemple une chaine de caractères non vide).</w:t>
      </w:r>
    </w:p>
    <w:p w14:paraId="76C9FF3D" w14:textId="77777777" w:rsidR="00C01D11" w:rsidRDefault="00C01D11" w:rsidP="00C01D11">
      <w:r>
        <w:t>Les postconditions sont des conditions qui s’applique à la valeur de retour d’une fonction et qui doivent être vrai après exécution de celle-ci (la valeur de retour doit être un entier positif).</w:t>
      </w:r>
    </w:p>
    <w:p w14:paraId="3E51C869" w14:textId="77777777" w:rsidR="00C01D11" w:rsidRDefault="00C01D11" w:rsidP="00C01D11">
      <w:r>
        <w:t>Elles permettent de s’assurer que ce que fait la fonction est bien ce à quoi on s’attend. Cela est donc très utile pour déboguer son code. Nous ne les utiliserons néanmoins pas dans ce cours.</w:t>
      </w:r>
    </w:p>
    <w:p w14:paraId="3BA09526" w14:textId="77777777" w:rsidR="00C01D11" w:rsidRDefault="00C01D11" w:rsidP="00C01D11"/>
    <w:p w14:paraId="1A8693FF" w14:textId="77777777" w:rsidR="00C01D11" w:rsidRDefault="00C01D11" w:rsidP="00C01D11">
      <w:r>
        <w:t>Voici un exemple de documentation pour la fonction de conversion fahrenheit / Celsius :</w:t>
      </w:r>
    </w:p>
    <w:p w14:paraId="37E8522A" w14:textId="77777777" w:rsidR="00C01D11" w:rsidRDefault="00C01D11" w:rsidP="00C01D11"/>
    <w:p w14:paraId="58F4D4B0" w14:textId="1F8D84F1" w:rsidR="00C01D11" w:rsidRPr="00F86AC3" w:rsidRDefault="00F86AC3" w:rsidP="00F86AC3">
      <w:pPr>
        <w:pStyle w:val="PrformatHTML"/>
        <w:shd w:val="clear" w:color="auto" w:fill="FFFFFF"/>
        <w:spacing w:line="276" w:lineRule="auto"/>
        <w:rPr>
          <w:rFonts w:ascii="Consolas" w:hAnsi="Consolas"/>
          <w:color w:val="080808"/>
        </w:rPr>
      </w:pPr>
      <w:r>
        <w:rPr>
          <w:rFonts w:ascii="Consolas" w:hAnsi="Consolas"/>
          <w:i/>
          <w:iCs/>
          <w:color w:val="8C8C8C"/>
          <w:shd w:val="clear" w:color="auto" w:fill="F7FAFF"/>
        </w:rPr>
        <w:t>/**</w:t>
      </w:r>
      <w:r>
        <w:rPr>
          <w:rFonts w:ascii="Consolas" w:hAnsi="Consolas"/>
          <w:i/>
          <w:iCs/>
          <w:color w:val="8C8C8C"/>
          <w:shd w:val="clear" w:color="auto" w:fill="F7FAFF"/>
        </w:rPr>
        <w:br/>
        <w:t xml:space="preserve"> * Convertit une température reçue en degrés fahrenheit en degré Celsius.</w:t>
      </w:r>
      <w:r>
        <w:rPr>
          <w:rFonts w:ascii="Consolas" w:hAnsi="Consolas"/>
          <w:i/>
          <w:iCs/>
          <w:color w:val="8C8C8C"/>
          <w:shd w:val="clear" w:color="auto" w:fill="F7FAFF"/>
        </w:rPr>
        <w:br/>
        <w:t xml:space="preserve"> *</w:t>
      </w:r>
      <w:r>
        <w:rPr>
          <w:rFonts w:ascii="Consolas" w:hAnsi="Consolas"/>
          <w:i/>
          <w:iCs/>
          <w:color w:val="8C8C8C"/>
          <w:shd w:val="clear" w:color="auto" w:fill="F7FAFF"/>
        </w:rPr>
        <w:br/>
        <w:t xml:space="preserve"> * @param </w:t>
      </w:r>
      <w:r>
        <w:rPr>
          <w:rFonts w:ascii="Consolas" w:hAnsi="Consolas"/>
          <w:i/>
          <w:iCs/>
          <w:color w:val="660000"/>
          <w:shd w:val="clear" w:color="auto" w:fill="F7FAFF"/>
        </w:rPr>
        <w:t xml:space="preserve">$farenheit </w:t>
      </w:r>
      <w:r>
        <w:rPr>
          <w:rFonts w:ascii="Consolas" w:hAnsi="Consolas"/>
          <w:i/>
          <w:iCs/>
          <w:color w:val="000000"/>
          <w:shd w:val="clear" w:color="auto" w:fill="F7FAFF"/>
        </w:rPr>
        <w:t xml:space="preserve">la </w:t>
      </w:r>
      <w:r>
        <w:rPr>
          <w:rFonts w:ascii="Consolas" w:hAnsi="Consolas"/>
          <w:i/>
          <w:iCs/>
          <w:color w:val="8C8C8C"/>
          <w:shd w:val="clear" w:color="auto" w:fill="F7FAFF"/>
        </w:rPr>
        <w:t>température en degrés fahrenheit</w:t>
      </w:r>
      <w:r>
        <w:rPr>
          <w:rFonts w:ascii="Consolas" w:hAnsi="Consolas"/>
          <w:i/>
          <w:iCs/>
          <w:color w:val="8C8C8C"/>
          <w:shd w:val="clear" w:color="auto" w:fill="F7FAFF"/>
        </w:rPr>
        <w:br/>
        <w:t xml:space="preserve"> * @return </w:t>
      </w:r>
      <w:r>
        <w:rPr>
          <w:rFonts w:ascii="Consolas" w:hAnsi="Consolas"/>
          <w:i/>
          <w:iCs/>
          <w:color w:val="000000"/>
          <w:shd w:val="clear" w:color="auto" w:fill="F7FAFF"/>
        </w:rPr>
        <w:t xml:space="preserve">float </w:t>
      </w:r>
      <w:r>
        <w:rPr>
          <w:rFonts w:ascii="Consolas" w:hAnsi="Consolas"/>
          <w:i/>
          <w:iCs/>
          <w:color w:val="8C8C8C"/>
          <w:shd w:val="clear" w:color="auto" w:fill="F7FAFF"/>
        </w:rPr>
        <w:t>représentant la température en degrés Celcius</w:t>
      </w:r>
      <w:r>
        <w:rPr>
          <w:rFonts w:ascii="Consolas" w:hAnsi="Consolas"/>
          <w:i/>
          <w:iCs/>
          <w:color w:val="8C8C8C"/>
          <w:shd w:val="clear" w:color="auto" w:fill="F7FAFF"/>
        </w:rPr>
        <w:br/>
        <w:t xml:space="preserve"> */</w:t>
      </w:r>
      <w:r>
        <w:rPr>
          <w:rFonts w:ascii="Consolas" w:hAnsi="Consolas"/>
          <w:i/>
          <w:iCs/>
          <w:color w:val="8C8C8C"/>
          <w:shd w:val="clear" w:color="auto" w:fill="F7FAFF"/>
        </w:rPr>
        <w:br/>
      </w:r>
      <w:r>
        <w:rPr>
          <w:rFonts w:ascii="Consolas" w:hAnsi="Consolas"/>
          <w:color w:val="0033B3"/>
          <w:shd w:val="clear" w:color="auto" w:fill="F7FAFF"/>
        </w:rPr>
        <w:t xml:space="preserve">function </w:t>
      </w:r>
      <w:r>
        <w:rPr>
          <w:rFonts w:ascii="Consolas" w:hAnsi="Consolas"/>
          <w:color w:val="808080"/>
          <w:shd w:val="clear" w:color="auto" w:fill="F7FAFF"/>
        </w:rPr>
        <w:t>toCelsius</w:t>
      </w:r>
      <w:r>
        <w:rPr>
          <w:rFonts w:ascii="Consolas" w:hAnsi="Consolas"/>
          <w:color w:val="080808"/>
          <w:shd w:val="clear" w:color="auto" w:fill="F7FAFF"/>
        </w:rPr>
        <w:t>(</w:t>
      </w:r>
      <w:r>
        <w:rPr>
          <w:rFonts w:ascii="Consolas" w:hAnsi="Consolas"/>
          <w:color w:val="660000"/>
          <w:shd w:val="clear" w:color="auto" w:fill="F7FAFF"/>
        </w:rPr>
        <w:t>$fahrenheit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return </w:t>
      </w:r>
      <w:r>
        <w:rPr>
          <w:rFonts w:ascii="Consolas" w:hAnsi="Consolas"/>
          <w:color w:val="080808"/>
          <w:shd w:val="clear" w:color="auto" w:fill="F7FAFF"/>
        </w:rPr>
        <w:t>(</w:t>
      </w:r>
      <w:r>
        <w:rPr>
          <w:rFonts w:ascii="Consolas" w:hAnsi="Consolas"/>
          <w:color w:val="1750EB"/>
          <w:shd w:val="clear" w:color="auto" w:fill="F7FAFF"/>
        </w:rPr>
        <w:t xml:space="preserve">5 </w:t>
      </w:r>
      <w:r>
        <w:rPr>
          <w:rFonts w:ascii="Consolas" w:hAnsi="Consolas"/>
          <w:color w:val="080808"/>
          <w:shd w:val="clear" w:color="auto" w:fill="F7FAFF"/>
        </w:rPr>
        <w:t xml:space="preserve">/ </w:t>
      </w:r>
      <w:r>
        <w:rPr>
          <w:rFonts w:ascii="Consolas" w:hAnsi="Consolas"/>
          <w:color w:val="1750EB"/>
          <w:shd w:val="clear" w:color="auto" w:fill="F7FAFF"/>
        </w:rPr>
        <w:t>9</w:t>
      </w:r>
      <w:r>
        <w:rPr>
          <w:rFonts w:ascii="Consolas" w:hAnsi="Consolas"/>
          <w:color w:val="080808"/>
          <w:shd w:val="clear" w:color="auto" w:fill="F7FAFF"/>
        </w:rPr>
        <w:t>) * (</w:t>
      </w:r>
      <w:r>
        <w:rPr>
          <w:rFonts w:ascii="Consolas" w:hAnsi="Consolas"/>
          <w:color w:val="660000"/>
          <w:shd w:val="clear" w:color="auto" w:fill="F7FAFF"/>
        </w:rPr>
        <w:t xml:space="preserve">$fahrenheit </w:t>
      </w:r>
      <w:r>
        <w:rPr>
          <w:rFonts w:ascii="Consolas" w:hAnsi="Consolas"/>
          <w:color w:val="080808"/>
          <w:shd w:val="clear" w:color="auto" w:fill="F7FAFF"/>
        </w:rPr>
        <w:t xml:space="preserve">- </w:t>
      </w:r>
      <w:r>
        <w:rPr>
          <w:rFonts w:ascii="Consolas" w:hAnsi="Consolas"/>
          <w:color w:val="1750EB"/>
          <w:shd w:val="clear" w:color="auto" w:fill="F7FAFF"/>
        </w:rPr>
        <w:t>32</w:t>
      </w:r>
      <w:r>
        <w:rPr>
          <w:rFonts w:ascii="Consolas" w:hAnsi="Consolas"/>
          <w:color w:val="080808"/>
          <w:shd w:val="clear" w:color="auto" w:fill="F7FAFF"/>
        </w:rPr>
        <w:t>);</w:t>
      </w:r>
      <w:r>
        <w:rPr>
          <w:rFonts w:ascii="Consolas" w:hAnsi="Consolas"/>
          <w:color w:val="080808"/>
          <w:shd w:val="clear" w:color="auto" w:fill="F7FAFF"/>
        </w:rPr>
        <w:br/>
        <w:t>}</w:t>
      </w:r>
    </w:p>
    <w:p w14:paraId="43903FE0" w14:textId="77777777" w:rsidR="00C01D11" w:rsidRPr="00DB136D" w:rsidRDefault="00C01D11" w:rsidP="00C01D11"/>
    <w:p w14:paraId="0FEF4959" w14:textId="77777777" w:rsidR="00C01D11" w:rsidRPr="00DB136D" w:rsidRDefault="00C01D11" w:rsidP="00C01D11">
      <w:pPr>
        <w:pStyle w:val="Titre2"/>
      </w:pPr>
      <w:bookmarkStart w:id="46" w:name="_Toc34232771"/>
      <w:bookmarkStart w:id="47" w:name="_Toc56184700"/>
      <w:r w:rsidRPr="00DB136D">
        <w:t>Les tablea</w:t>
      </w:r>
      <w:r>
        <w:t>ux (array)</w:t>
      </w:r>
      <w:bookmarkEnd w:id="46"/>
      <w:bookmarkEnd w:id="47"/>
    </w:p>
    <w:p w14:paraId="69DD8E0E" w14:textId="77777777" w:rsidR="00C01D11" w:rsidRPr="00DB136D" w:rsidRDefault="00C01D11" w:rsidP="00C01D11"/>
    <w:p w14:paraId="739FAE29" w14:textId="77777777" w:rsidR="00C01D11" w:rsidRPr="00DB136D" w:rsidRDefault="00C01D11" w:rsidP="00C01D11">
      <w:r w:rsidRPr="00DB136D">
        <w:t>Les tableaux permettent de stocker pl</w:t>
      </w:r>
      <w:r>
        <w:t xml:space="preserve">usieurs données en même temps, </w:t>
      </w:r>
      <w:r w:rsidRPr="00DB136D">
        <w:t>typiquement une liste d’objet (une liste de joueurs, liste d'items...)</w:t>
      </w:r>
    </w:p>
    <w:p w14:paraId="4FE95D7E" w14:textId="77777777" w:rsidR="00C01D11" w:rsidRPr="00DB136D" w:rsidRDefault="00C01D11" w:rsidP="00C01D11"/>
    <w:p w14:paraId="46B49BB1" w14:textId="77777777" w:rsidR="00C01D11" w:rsidRPr="00DB136D" w:rsidRDefault="00C01D11" w:rsidP="00C01D11">
      <w:r w:rsidRPr="00DB136D">
        <w:t>Exemple de déclaration</w:t>
      </w:r>
      <w:r w:rsidR="00C908ED">
        <w:t>s</w:t>
      </w:r>
      <w:r w:rsidRPr="00DB136D">
        <w:t xml:space="preserve"> d'un tableau avec des valeurs string</w:t>
      </w:r>
      <w:r w:rsidR="00C908ED">
        <w:t xml:space="preserve"> (équivalent)</w:t>
      </w:r>
    </w:p>
    <w:p w14:paraId="7512CCAE" w14:textId="77777777" w:rsidR="00F86AC3" w:rsidRPr="00F86AC3" w:rsidRDefault="00F86AC3" w:rsidP="00F86AC3">
      <w:pPr>
        <w:pStyle w:val="PrformatHTML"/>
        <w:shd w:val="clear" w:color="auto" w:fill="FFFFFF"/>
        <w:spacing w:line="276" w:lineRule="auto"/>
        <w:rPr>
          <w:rFonts w:ascii="Consolas" w:hAnsi="Consolas"/>
          <w:color w:val="080808"/>
          <w:lang w:val="en-GB"/>
        </w:rPr>
      </w:pPr>
      <w:r w:rsidRPr="00F86AC3">
        <w:rPr>
          <w:rFonts w:ascii="Consolas" w:hAnsi="Consolas"/>
          <w:color w:val="660000"/>
          <w:shd w:val="clear" w:color="auto" w:fill="F7FAFF"/>
          <w:lang w:val="en-GB"/>
        </w:rPr>
        <w:t xml:space="preserve">$names </w:t>
      </w:r>
      <w:r w:rsidRPr="00F86AC3">
        <w:rPr>
          <w:rFonts w:ascii="Consolas" w:hAnsi="Consolas"/>
          <w:color w:val="080808"/>
          <w:shd w:val="clear" w:color="auto" w:fill="F7FAFF"/>
          <w:lang w:val="en-GB"/>
        </w:rPr>
        <w:t>= [</w:t>
      </w:r>
      <w:r w:rsidRPr="00F86AC3">
        <w:rPr>
          <w:rFonts w:ascii="Consolas" w:hAnsi="Consolas"/>
          <w:color w:val="067D17"/>
          <w:shd w:val="clear" w:color="auto" w:fill="F7FAFF"/>
          <w:lang w:val="en-GB"/>
        </w:rPr>
        <w:t>"Martin"</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"Jérome"</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"Henri"</w:t>
      </w:r>
      <w:r w:rsidRPr="00F86AC3">
        <w:rPr>
          <w:rFonts w:ascii="Consolas" w:hAnsi="Consolas"/>
          <w:color w:val="080808"/>
          <w:shd w:val="clear" w:color="auto" w:fill="F7FAFF"/>
          <w:lang w:val="en-GB"/>
        </w:rPr>
        <w:t>];</w:t>
      </w:r>
      <w:r w:rsidRPr="00F86AC3">
        <w:rPr>
          <w:rFonts w:ascii="Consolas" w:hAnsi="Consolas"/>
          <w:color w:val="080808"/>
          <w:shd w:val="clear" w:color="auto" w:fill="F7FAFF"/>
          <w:lang w:val="en-GB"/>
        </w:rPr>
        <w:br/>
      </w:r>
      <w:r w:rsidRPr="00F86AC3">
        <w:rPr>
          <w:rFonts w:ascii="Consolas" w:hAnsi="Consolas"/>
          <w:color w:val="660000"/>
          <w:shd w:val="clear" w:color="auto" w:fill="F7FAFF"/>
          <w:lang w:val="en-GB"/>
        </w:rPr>
        <w:t xml:space="preserve">$names </w:t>
      </w:r>
      <w:r w:rsidRPr="00F86AC3">
        <w:rPr>
          <w:rFonts w:ascii="Consolas" w:hAnsi="Consolas"/>
          <w:color w:val="080808"/>
          <w:shd w:val="clear" w:color="auto" w:fill="F7FAFF"/>
          <w:lang w:val="en-GB"/>
        </w:rPr>
        <w:t xml:space="preserve">= </w:t>
      </w:r>
      <w:r w:rsidRPr="00F86AC3">
        <w:rPr>
          <w:rFonts w:ascii="Consolas" w:hAnsi="Consolas"/>
          <w:color w:val="0033B3"/>
          <w:shd w:val="clear" w:color="auto" w:fill="F7FAFF"/>
          <w:lang w:val="en-GB"/>
        </w:rPr>
        <w:t>array</w:t>
      </w:r>
      <w:r w:rsidRPr="00F86AC3">
        <w:rPr>
          <w:rFonts w:ascii="Consolas" w:hAnsi="Consolas"/>
          <w:color w:val="080808"/>
          <w:shd w:val="clear" w:color="auto" w:fill="F7FAFF"/>
          <w:lang w:val="en-GB"/>
        </w:rPr>
        <w:t>(</w:t>
      </w:r>
      <w:r w:rsidRPr="00F86AC3">
        <w:rPr>
          <w:rFonts w:ascii="Consolas" w:hAnsi="Consolas"/>
          <w:color w:val="067D17"/>
          <w:shd w:val="clear" w:color="auto" w:fill="F7FAFF"/>
          <w:lang w:val="en-GB"/>
        </w:rPr>
        <w:t>"Martin"</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"Jérome"</w:t>
      </w:r>
      <w:r w:rsidRPr="00F86AC3">
        <w:rPr>
          <w:rFonts w:ascii="Consolas" w:hAnsi="Consolas"/>
          <w:color w:val="080808"/>
          <w:shd w:val="clear" w:color="auto" w:fill="F7FAFF"/>
          <w:lang w:val="en-GB"/>
        </w:rPr>
        <w:t xml:space="preserve">, </w:t>
      </w:r>
      <w:r w:rsidRPr="00F86AC3">
        <w:rPr>
          <w:rFonts w:ascii="Consolas" w:hAnsi="Consolas"/>
          <w:color w:val="067D17"/>
          <w:shd w:val="clear" w:color="auto" w:fill="F7FAFF"/>
          <w:lang w:val="en-GB"/>
        </w:rPr>
        <w:t>"Henri"</w:t>
      </w:r>
      <w:r w:rsidRPr="00F86AC3">
        <w:rPr>
          <w:rFonts w:ascii="Consolas" w:hAnsi="Consolas"/>
          <w:color w:val="080808"/>
          <w:shd w:val="clear" w:color="auto" w:fill="F7FAFF"/>
          <w:lang w:val="en-GB"/>
        </w:rPr>
        <w:t xml:space="preserve">); </w:t>
      </w:r>
    </w:p>
    <w:p w14:paraId="42120EC6" w14:textId="77777777" w:rsidR="00F86AC3" w:rsidRDefault="00F86AC3" w:rsidP="00C01D11">
      <w:pPr>
        <w:rPr>
          <w:lang w:val="en-GB"/>
        </w:rPr>
      </w:pPr>
    </w:p>
    <w:p w14:paraId="6085F91E" w14:textId="6D43188F" w:rsidR="00C01D11" w:rsidRPr="00DB136D" w:rsidRDefault="00C01D11" w:rsidP="00C01D11">
      <w:r w:rsidRPr="00DB136D">
        <w:lastRenderedPageBreak/>
        <w:t>Déclaration d'un tableau vide</w:t>
      </w:r>
    </w:p>
    <w:p w14:paraId="668D263D" w14:textId="77777777" w:rsidR="00F86AC3" w:rsidRDefault="00F86AC3" w:rsidP="00F86AC3">
      <w:pPr>
        <w:pStyle w:val="PrformatHTML"/>
        <w:shd w:val="clear" w:color="auto" w:fill="FFFFFF"/>
        <w:rPr>
          <w:rFonts w:ascii="Consolas" w:hAnsi="Consolas"/>
          <w:color w:val="080808"/>
        </w:rPr>
      </w:pPr>
      <w:r>
        <w:rPr>
          <w:rFonts w:ascii="Consolas" w:hAnsi="Consolas"/>
          <w:color w:val="660000"/>
          <w:shd w:val="clear" w:color="auto" w:fill="F7FAFF"/>
        </w:rPr>
        <w:t xml:space="preserve">$names </w:t>
      </w:r>
      <w:r>
        <w:rPr>
          <w:rFonts w:ascii="Consolas" w:hAnsi="Consolas"/>
          <w:color w:val="080808"/>
          <w:shd w:val="clear" w:color="auto" w:fill="F7FAFF"/>
        </w:rPr>
        <w:t xml:space="preserve">= </w:t>
      </w:r>
      <w:r>
        <w:rPr>
          <w:rFonts w:ascii="Consolas" w:hAnsi="Consolas"/>
          <w:color w:val="0033B3"/>
          <w:shd w:val="clear" w:color="auto" w:fill="F7FAFF"/>
        </w:rPr>
        <w:t>array</w:t>
      </w:r>
      <w:r>
        <w:rPr>
          <w:rFonts w:ascii="Consolas" w:hAnsi="Consolas"/>
          <w:color w:val="080808"/>
          <w:shd w:val="clear" w:color="auto" w:fill="F7FAFF"/>
        </w:rPr>
        <w:t xml:space="preserve">(); </w:t>
      </w:r>
    </w:p>
    <w:p w14:paraId="3B4F386E" w14:textId="77777777" w:rsidR="00F86AC3" w:rsidRDefault="00F86AC3" w:rsidP="00C01D11"/>
    <w:p w14:paraId="7E9C8588" w14:textId="31E50DCD" w:rsidR="00C01D11" w:rsidRPr="00DB136D" w:rsidRDefault="00C01D11" w:rsidP="00C01D11">
      <w:r w:rsidRPr="00DB136D">
        <w:t>Accéder à un élément du tableau :</w:t>
      </w:r>
    </w:p>
    <w:p w14:paraId="25561852" w14:textId="77777777" w:rsidR="00F86AC3" w:rsidRDefault="00F86AC3" w:rsidP="00F86AC3">
      <w:pPr>
        <w:pStyle w:val="PrformatHTML"/>
        <w:shd w:val="clear" w:color="auto" w:fill="FFFFFF"/>
        <w:rPr>
          <w:rFonts w:ascii="Consolas" w:hAnsi="Consolas"/>
          <w:color w:val="080808"/>
        </w:rPr>
      </w:pPr>
      <w:r>
        <w:rPr>
          <w:rFonts w:ascii="Consolas" w:hAnsi="Consolas"/>
          <w:color w:val="660000"/>
          <w:shd w:val="clear" w:color="auto" w:fill="F7FAFF"/>
        </w:rPr>
        <w:t>$names</w:t>
      </w:r>
      <w:r>
        <w:rPr>
          <w:rFonts w:ascii="Consolas" w:hAnsi="Consolas"/>
          <w:color w:val="080808"/>
          <w:shd w:val="clear" w:color="auto" w:fill="F7FAFF"/>
        </w:rPr>
        <w:t>[</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i/>
          <w:iCs/>
          <w:color w:val="8C8C8C"/>
          <w:shd w:val="clear" w:color="auto" w:fill="F7FAFF"/>
        </w:rPr>
        <w:t>// Retourne Martin</w:t>
      </w:r>
    </w:p>
    <w:p w14:paraId="713AA12C" w14:textId="77777777" w:rsidR="00F86AC3" w:rsidRDefault="00F86AC3" w:rsidP="00C01D11"/>
    <w:p w14:paraId="1E078DAE" w14:textId="72EFB689" w:rsidR="00C01D11" w:rsidRPr="00DB136D" w:rsidRDefault="00C01D11" w:rsidP="00C01D11">
      <w:r w:rsidRPr="00DB136D">
        <w:t xml:space="preserve">Connaitre le nombre d'éléments dans le tableau : </w:t>
      </w:r>
    </w:p>
    <w:p w14:paraId="1D0CE024" w14:textId="2563E2B7" w:rsidR="00F86AC3" w:rsidRDefault="00F86AC3" w:rsidP="00F86AC3">
      <w:pPr>
        <w:pStyle w:val="PrformatHTML"/>
        <w:shd w:val="clear" w:color="auto" w:fill="FFFFFF"/>
        <w:rPr>
          <w:rFonts w:ascii="Consolas" w:hAnsi="Consolas"/>
          <w:color w:val="080808"/>
        </w:rPr>
      </w:pPr>
      <w:r>
        <w:rPr>
          <w:rFonts w:ascii="Consolas" w:hAnsi="Consolas"/>
          <w:i/>
          <w:iCs/>
          <w:color w:val="000000"/>
          <w:shd w:val="clear" w:color="auto" w:fill="F7FAFF"/>
        </w:rPr>
        <w:t>count</w:t>
      </w:r>
      <w:r>
        <w:rPr>
          <w:rFonts w:ascii="Consolas" w:hAnsi="Consolas"/>
          <w:color w:val="080808"/>
          <w:shd w:val="clear" w:color="auto" w:fill="F7FAFF"/>
        </w:rPr>
        <w:t>(</w:t>
      </w:r>
      <w:r>
        <w:rPr>
          <w:rFonts w:ascii="Consolas" w:hAnsi="Consolas"/>
          <w:color w:val="660000"/>
          <w:shd w:val="clear" w:color="auto" w:fill="F7FAFF"/>
        </w:rPr>
        <w:t>$names</w:t>
      </w:r>
      <w:r>
        <w:rPr>
          <w:rFonts w:ascii="Consolas" w:hAnsi="Consolas"/>
          <w:color w:val="080808"/>
          <w:shd w:val="clear" w:color="auto" w:fill="F7FAFF"/>
        </w:rPr>
        <w:t xml:space="preserve">); </w:t>
      </w:r>
      <w:r>
        <w:rPr>
          <w:rFonts w:ascii="Consolas" w:hAnsi="Consolas"/>
          <w:i/>
          <w:iCs/>
          <w:color w:val="8C8C8C"/>
          <w:shd w:val="clear" w:color="auto" w:fill="F7FAFF"/>
        </w:rPr>
        <w:t>// Retourne 3</w:t>
      </w:r>
    </w:p>
    <w:p w14:paraId="10FA2EAD" w14:textId="77777777" w:rsidR="00F86AC3" w:rsidRDefault="00F86AC3" w:rsidP="00C01D11"/>
    <w:p w14:paraId="1337B9A8" w14:textId="11FF7A0E" w:rsidR="00C01D11" w:rsidRPr="00DB136D" w:rsidRDefault="00C01D11" w:rsidP="00C01D11">
      <w:r w:rsidRPr="00DB136D">
        <w:t>Si on essaye d'accéder à un élément qui n'est pas dans le tableau :</w:t>
      </w:r>
    </w:p>
    <w:p w14:paraId="53511C48" w14:textId="77777777" w:rsidR="00F86AC3" w:rsidRDefault="00F86AC3" w:rsidP="00F86AC3">
      <w:pPr>
        <w:pStyle w:val="PrformatHTML"/>
        <w:shd w:val="clear" w:color="auto" w:fill="FFFFFF"/>
        <w:rPr>
          <w:rFonts w:ascii="Consolas" w:hAnsi="Consolas"/>
          <w:color w:val="080808"/>
        </w:rPr>
      </w:pPr>
      <w:r>
        <w:rPr>
          <w:rFonts w:ascii="Consolas" w:hAnsi="Consolas"/>
          <w:color w:val="660000"/>
          <w:shd w:val="clear" w:color="auto" w:fill="F7FAFF"/>
        </w:rPr>
        <w:t>$names</w:t>
      </w:r>
      <w:r>
        <w:rPr>
          <w:rFonts w:ascii="Consolas" w:hAnsi="Consolas"/>
          <w:color w:val="080808"/>
          <w:shd w:val="clear" w:color="auto" w:fill="F7FAFF"/>
        </w:rPr>
        <w:t>[</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i/>
          <w:iCs/>
          <w:color w:val="8C8C8C"/>
          <w:shd w:val="clear" w:color="auto" w:fill="F7FAFF"/>
        </w:rPr>
        <w:t>// Retourne null</w:t>
      </w:r>
    </w:p>
    <w:p w14:paraId="597D8221" w14:textId="77777777" w:rsidR="00C01D11" w:rsidRPr="00DB136D" w:rsidRDefault="00C01D11" w:rsidP="00C01D11"/>
    <w:p w14:paraId="3EF60DFF" w14:textId="77777777" w:rsidR="00C01D11" w:rsidRPr="00DB136D" w:rsidRDefault="00C01D11" w:rsidP="00C01D11">
      <w:r w:rsidRPr="00DB136D">
        <w:t>Il est donc toujours préférable de vérifier la longueur d'un tableau avant d'accéder à un élément :</w:t>
      </w:r>
    </w:p>
    <w:p w14:paraId="27C2C38C" w14:textId="62A5537C" w:rsidR="00F86AC3" w:rsidRDefault="00F86AC3" w:rsidP="00F86AC3">
      <w:pPr>
        <w:pStyle w:val="PrformatHTML"/>
        <w:shd w:val="clear" w:color="auto" w:fill="FFFFFF"/>
        <w:spacing w:line="276" w:lineRule="auto"/>
        <w:rPr>
          <w:rFonts w:ascii="Consolas" w:hAnsi="Consolas"/>
          <w:color w:val="080808"/>
        </w:rPr>
      </w:pPr>
      <w:r>
        <w:rPr>
          <w:rFonts w:ascii="Consolas" w:hAnsi="Consolas"/>
          <w:color w:val="0033B3"/>
          <w:shd w:val="clear" w:color="auto" w:fill="F7FAFF"/>
        </w:rPr>
        <w:t>if</w:t>
      </w:r>
      <w:r>
        <w:rPr>
          <w:rFonts w:ascii="Consolas" w:hAnsi="Consolas"/>
          <w:color w:val="080808"/>
          <w:shd w:val="clear" w:color="auto" w:fill="F7FAFF"/>
        </w:rPr>
        <w:t>(</w:t>
      </w:r>
      <w:r>
        <w:rPr>
          <w:rFonts w:ascii="Consolas" w:hAnsi="Consolas"/>
          <w:i/>
          <w:iCs/>
          <w:color w:val="000000"/>
          <w:shd w:val="clear" w:color="auto" w:fill="F7FAFF"/>
        </w:rPr>
        <w:t>count</w:t>
      </w:r>
      <w:r>
        <w:rPr>
          <w:rFonts w:ascii="Consolas" w:hAnsi="Consolas"/>
          <w:color w:val="080808"/>
          <w:shd w:val="clear" w:color="auto" w:fill="F7FAFF"/>
        </w:rPr>
        <w:t>(</w:t>
      </w:r>
      <w:r>
        <w:rPr>
          <w:rFonts w:ascii="Consolas" w:hAnsi="Consolas"/>
          <w:color w:val="660000"/>
          <w:shd w:val="clear" w:color="auto" w:fill="F7FAFF"/>
        </w:rPr>
        <w:t>$names</w:t>
      </w:r>
      <w:r>
        <w:rPr>
          <w:rFonts w:ascii="Consolas" w:hAnsi="Consolas"/>
          <w:color w:val="080808"/>
          <w:shd w:val="clear" w:color="auto" w:fill="F7FAFF"/>
        </w:rPr>
        <w:t xml:space="preserve">) &gt; </w:t>
      </w:r>
      <w:r>
        <w:rPr>
          <w:rFonts w:ascii="Consolas" w:hAnsi="Consolas"/>
          <w:color w:val="1750EB"/>
          <w:shd w:val="clear" w:color="auto" w:fill="F7FAFF"/>
        </w:rPr>
        <w:t>3</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660000"/>
          <w:shd w:val="clear" w:color="auto" w:fill="F7FAFF"/>
        </w:rPr>
        <w:t>$names</w:t>
      </w:r>
      <w:r>
        <w:rPr>
          <w:rFonts w:ascii="Consolas" w:hAnsi="Consolas"/>
          <w:color w:val="080808"/>
          <w:shd w:val="clear" w:color="auto" w:fill="F7FAFF"/>
        </w:rPr>
        <w:t>[</w:t>
      </w:r>
      <w:r>
        <w:rPr>
          <w:rFonts w:ascii="Consolas" w:hAnsi="Consolas"/>
          <w:color w:val="1750EB"/>
          <w:shd w:val="clear" w:color="auto" w:fill="F7FAFF"/>
        </w:rPr>
        <w:t>3</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else </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i/>
          <w:iCs/>
          <w:color w:val="8C8C8C"/>
          <w:shd w:val="clear" w:color="auto" w:fill="F7FAFF"/>
        </w:rPr>
        <w:t>/*</w:t>
      </w:r>
      <w:r>
        <w:rPr>
          <w:rFonts w:ascii="Consolas" w:hAnsi="Consolas"/>
          <w:i/>
          <w:iCs/>
          <w:color w:val="8C8C8C"/>
          <w:shd w:val="clear" w:color="auto" w:fill="F7FAFF"/>
        </w:rPr>
        <w:br/>
        <w:t xml:space="preserve">    La taille du tableau est = 3, car il y a 3 éléments. Or on essaye d'accéder au    4ème élément, ce qui ne peut pas fonctionner.</w:t>
      </w:r>
      <w:r>
        <w:rPr>
          <w:rFonts w:ascii="Consolas" w:hAnsi="Consolas"/>
          <w:i/>
          <w:iCs/>
          <w:color w:val="8C8C8C"/>
          <w:shd w:val="clear" w:color="auto" w:fill="F7FAFF"/>
        </w:rPr>
        <w:br/>
        <w:t xml:space="preserve">    En effet, le premier élément du tableau est accessible via $names[0]; Il faut donc faire -1 pour accéder à l'élément souhaité.</w:t>
      </w:r>
      <w:r>
        <w:rPr>
          <w:rFonts w:ascii="Consolas" w:hAnsi="Consolas"/>
          <w:i/>
          <w:iCs/>
          <w:color w:val="8C8C8C"/>
          <w:shd w:val="clear" w:color="auto" w:fill="F7FAFF"/>
        </w:rPr>
        <w:br/>
        <w:t xml:space="preserve">    Ex : le 4ème élément : 4-1 = 3</w:t>
      </w:r>
      <w:r>
        <w:rPr>
          <w:rFonts w:ascii="Consolas" w:hAnsi="Consolas"/>
          <w:i/>
          <w:iCs/>
          <w:color w:val="8C8C8C"/>
          <w:shd w:val="clear" w:color="auto" w:fill="F7FAFF"/>
        </w:rPr>
        <w:br/>
        <w:t xml:space="preserve">    */</w:t>
      </w:r>
      <w:r>
        <w:rPr>
          <w:rFonts w:ascii="Consolas" w:hAnsi="Consolas"/>
          <w:i/>
          <w:iCs/>
          <w:color w:val="8C8C8C"/>
          <w:shd w:val="clear" w:color="auto" w:fill="F7FAFF"/>
        </w:rPr>
        <w:br/>
      </w:r>
      <w:r>
        <w:rPr>
          <w:rFonts w:ascii="Consolas" w:hAnsi="Consolas"/>
          <w:color w:val="080808"/>
          <w:shd w:val="clear" w:color="auto" w:fill="F7FAFF"/>
        </w:rPr>
        <w:t>}</w:t>
      </w:r>
    </w:p>
    <w:p w14:paraId="6ACA622F" w14:textId="77777777" w:rsidR="00C01D11" w:rsidRPr="00DB136D" w:rsidRDefault="00C01D11" w:rsidP="00C01D11"/>
    <w:p w14:paraId="71258761" w14:textId="77777777" w:rsidR="00382A4C" w:rsidRDefault="00382A4C" w:rsidP="00382A4C">
      <w:bookmarkStart w:id="48" w:name="_Toc34232772"/>
      <w:r>
        <w:t>De manière classique, les tableaux sont indexés avec un nombre entier allant de 0 à la longueur du tableau – 1. En PHP (attention ce n’est pas souvent le cas dans les autres langages de programmations) les tableaux peuvent également être indexé avec un string.</w:t>
      </w:r>
    </w:p>
    <w:p w14:paraId="13304708" w14:textId="77777777" w:rsidR="00F86AC3" w:rsidRDefault="00382A4C" w:rsidP="00382A4C">
      <w:r w:rsidRPr="00680ADD">
        <w:t xml:space="preserve">Exemple : </w:t>
      </w:r>
    </w:p>
    <w:p w14:paraId="7CBE8D79" w14:textId="77777777" w:rsidR="00F86AC3" w:rsidRDefault="00F86AC3" w:rsidP="00F86AC3">
      <w:pPr>
        <w:pStyle w:val="PrformatHTML"/>
        <w:shd w:val="clear" w:color="auto" w:fill="FFFFFF"/>
        <w:rPr>
          <w:rFonts w:ascii="Consolas" w:hAnsi="Consolas"/>
          <w:color w:val="080808"/>
        </w:rPr>
      </w:pPr>
      <w:r>
        <w:rPr>
          <w:rFonts w:ascii="Consolas" w:hAnsi="Consolas"/>
          <w:color w:val="660000"/>
          <w:shd w:val="clear" w:color="auto" w:fill="F7FAFF"/>
        </w:rPr>
        <w:t>$array</w:t>
      </w:r>
      <w:r>
        <w:rPr>
          <w:rFonts w:ascii="Consolas" w:hAnsi="Consolas"/>
          <w:color w:val="080808"/>
          <w:shd w:val="clear" w:color="auto" w:fill="F7FAFF"/>
        </w:rPr>
        <w:t>[</w:t>
      </w:r>
      <w:r>
        <w:rPr>
          <w:rFonts w:ascii="Consolas" w:hAnsi="Consolas"/>
          <w:color w:val="067D17"/>
          <w:shd w:val="clear" w:color="auto" w:fill="F7FAFF"/>
        </w:rPr>
        <w:t>"Martin"</w:t>
      </w:r>
      <w:r>
        <w:rPr>
          <w:rFonts w:ascii="Consolas" w:hAnsi="Consolas"/>
          <w:color w:val="080808"/>
          <w:shd w:val="clear" w:color="auto" w:fill="F7FAFF"/>
        </w:rPr>
        <w:t xml:space="preserve">] = </w:t>
      </w:r>
      <w:r>
        <w:rPr>
          <w:rFonts w:ascii="Consolas" w:hAnsi="Consolas"/>
          <w:color w:val="067D17"/>
          <w:shd w:val="clear" w:color="auto" w:fill="F7FAFF"/>
        </w:rPr>
        <w:t xml:space="preserve">"test" </w:t>
      </w:r>
      <w:r>
        <w:rPr>
          <w:rFonts w:ascii="Consolas" w:hAnsi="Consolas"/>
          <w:color w:val="080808"/>
          <w:shd w:val="clear" w:color="auto" w:fill="F7FAFF"/>
        </w:rPr>
        <w:t>;</w:t>
      </w:r>
    </w:p>
    <w:p w14:paraId="676342CB" w14:textId="77777777" w:rsidR="00F86AC3" w:rsidRDefault="00F86AC3" w:rsidP="00382A4C"/>
    <w:p w14:paraId="4AA2B252" w14:textId="35465CCF" w:rsidR="00382A4C" w:rsidRPr="00630E57" w:rsidRDefault="00630E57" w:rsidP="00382A4C">
      <w:r w:rsidRPr="00630E57">
        <w:t>Cela peut être utile d</w:t>
      </w:r>
      <w:r>
        <w:t>ans certain cas précis que nous verrons plus tard.</w:t>
      </w:r>
    </w:p>
    <w:p w14:paraId="3BA10AFB" w14:textId="77777777" w:rsidR="00F86AC3" w:rsidRDefault="00F86AC3" w:rsidP="00C01D11">
      <w:pPr>
        <w:pStyle w:val="Titre3"/>
      </w:pPr>
    </w:p>
    <w:p w14:paraId="33868C53" w14:textId="09E1EF2B" w:rsidR="00C01D11" w:rsidRPr="00DB136D" w:rsidRDefault="00C01D11" w:rsidP="00C01D11">
      <w:pPr>
        <w:pStyle w:val="Titre3"/>
      </w:pPr>
      <w:bookmarkStart w:id="49" w:name="_Toc56184701"/>
      <w:r>
        <w:t>Fonction sur les tableaux :</w:t>
      </w:r>
      <w:bookmarkEnd w:id="48"/>
      <w:bookmarkEnd w:id="49"/>
    </w:p>
    <w:p w14:paraId="4BC22445" w14:textId="77777777" w:rsidR="00C01D11" w:rsidRDefault="00C01D11" w:rsidP="00C01D11"/>
    <w:p w14:paraId="69523DC5" w14:textId="77777777" w:rsidR="00F86AC3" w:rsidRDefault="00F86AC3" w:rsidP="00F86AC3">
      <w:pPr>
        <w:pStyle w:val="PrformatHTML"/>
        <w:shd w:val="clear" w:color="auto" w:fill="FFFFFF"/>
        <w:spacing w:line="276" w:lineRule="auto"/>
        <w:rPr>
          <w:rFonts w:ascii="Consolas" w:hAnsi="Consolas"/>
          <w:color w:val="080808"/>
        </w:rPr>
      </w:pPr>
      <w:r>
        <w:rPr>
          <w:rFonts w:ascii="Consolas" w:hAnsi="Consolas"/>
          <w:i/>
          <w:iCs/>
          <w:color w:val="000000"/>
          <w:shd w:val="clear" w:color="auto" w:fill="F7FAFF"/>
        </w:rPr>
        <w:t>count</w:t>
      </w:r>
      <w:r>
        <w:rPr>
          <w:rFonts w:ascii="Consolas" w:hAnsi="Consolas"/>
          <w:color w:val="080808"/>
          <w:shd w:val="clear" w:color="auto" w:fill="F7FAFF"/>
        </w:rPr>
        <w:t>(</w:t>
      </w:r>
      <w:r>
        <w:rPr>
          <w:rFonts w:ascii="Consolas" w:hAnsi="Consolas"/>
          <w:color w:val="660000"/>
          <w:shd w:val="clear" w:color="auto" w:fill="F7FAFF"/>
        </w:rPr>
        <w:t>$array</w:t>
      </w:r>
      <w:r>
        <w:rPr>
          <w:rFonts w:ascii="Consolas" w:hAnsi="Consolas"/>
          <w:color w:val="080808"/>
          <w:shd w:val="clear" w:color="auto" w:fill="F7FAFF"/>
        </w:rPr>
        <w:t xml:space="preserve">); </w:t>
      </w:r>
      <w:r>
        <w:rPr>
          <w:rFonts w:ascii="Consolas" w:hAnsi="Consolas"/>
          <w:i/>
          <w:iCs/>
          <w:color w:val="8C8C8C"/>
          <w:shd w:val="clear" w:color="auto" w:fill="F7FAFF"/>
        </w:rPr>
        <w:t>// retourne le nombre d’éléments dans le tableau en paramètre.</w:t>
      </w:r>
      <w:r>
        <w:rPr>
          <w:rFonts w:ascii="Consolas" w:hAnsi="Consolas"/>
          <w:i/>
          <w:iCs/>
          <w:color w:val="8C8C8C"/>
          <w:shd w:val="clear" w:color="auto" w:fill="F7FAFF"/>
        </w:rPr>
        <w:br/>
      </w:r>
      <w:r>
        <w:rPr>
          <w:rFonts w:ascii="Consolas" w:hAnsi="Consolas"/>
          <w:color w:val="660000"/>
          <w:shd w:val="clear" w:color="auto" w:fill="F7FAFF"/>
        </w:rPr>
        <w:t xml:space="preserve">$array </w:t>
      </w:r>
      <w:r>
        <w:rPr>
          <w:rFonts w:ascii="Consolas" w:hAnsi="Consolas"/>
          <w:color w:val="080808"/>
          <w:shd w:val="clear" w:color="auto" w:fill="F7FAFF"/>
        </w:rPr>
        <w:t>=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color w:val="067D17"/>
          <w:shd w:val="clear" w:color="auto" w:fill="F7FAFF"/>
        </w:rPr>
        <w:t>'b'</w:t>
      </w:r>
      <w:r>
        <w:rPr>
          <w:rFonts w:ascii="Consolas" w:hAnsi="Consolas"/>
          <w:color w:val="080808"/>
          <w:shd w:val="clear" w:color="auto" w:fill="F7FAFF"/>
        </w:rPr>
        <w:t xml:space="preserve">, </w:t>
      </w:r>
      <w:r>
        <w:rPr>
          <w:rFonts w:ascii="Consolas" w:hAnsi="Consolas"/>
          <w:color w:val="067D17"/>
          <w:shd w:val="clear" w:color="auto" w:fill="F7FAFF"/>
        </w:rPr>
        <w:t>'c'</w:t>
      </w:r>
      <w:r>
        <w:rPr>
          <w:rFonts w:ascii="Consolas" w:hAnsi="Consolas"/>
          <w:color w:val="080808"/>
          <w:shd w:val="clear" w:color="auto" w:fill="F7FAFF"/>
        </w:rPr>
        <w:t xml:space="preserve">, </w:t>
      </w:r>
      <w:r>
        <w:rPr>
          <w:rFonts w:ascii="Consolas" w:hAnsi="Consolas"/>
          <w:color w:val="067D17"/>
          <w:shd w:val="clear" w:color="auto" w:fill="F7FAFF"/>
        </w:rPr>
        <w:t>'d'</w:t>
      </w:r>
      <w:r>
        <w:rPr>
          <w:rFonts w:ascii="Consolas" w:hAnsi="Consolas"/>
          <w:color w:val="080808"/>
          <w:shd w:val="clear" w:color="auto" w:fill="F7FAFF"/>
        </w:rPr>
        <w:t xml:space="preserve">, </w:t>
      </w:r>
      <w:r>
        <w:rPr>
          <w:rFonts w:ascii="Consolas" w:hAnsi="Consolas"/>
          <w:color w:val="067D17"/>
          <w:shd w:val="clear" w:color="auto" w:fill="F7FAFF"/>
        </w:rPr>
        <w:t>'e'</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array_chunk</w:t>
      </w:r>
      <w:r>
        <w:rPr>
          <w:rFonts w:ascii="Consolas" w:hAnsi="Consolas"/>
          <w:color w:val="080808"/>
          <w:shd w:val="clear" w:color="auto" w:fill="F7FAFF"/>
        </w:rPr>
        <w:t>(</w:t>
      </w:r>
      <w:r>
        <w:rPr>
          <w:rFonts w:ascii="Consolas" w:hAnsi="Consolas"/>
          <w:color w:val="660000"/>
          <w:shd w:val="clear" w:color="auto" w:fill="F7FAFF"/>
        </w:rPr>
        <w:t>$array</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i/>
          <w:iCs/>
          <w:color w:val="8C8C8C"/>
          <w:shd w:val="clear" w:color="auto" w:fill="F7FAFF"/>
        </w:rPr>
        <w:t>// retourne un tableau avec le nombre d’éléments en paramètre, ici ['a', 'b']</w:t>
      </w:r>
      <w:r>
        <w:rPr>
          <w:rFonts w:ascii="Consolas" w:hAnsi="Consolas"/>
          <w:i/>
          <w:iCs/>
          <w:color w:val="8C8C8C"/>
          <w:shd w:val="clear" w:color="auto" w:fill="F7FAFF"/>
        </w:rPr>
        <w:br/>
      </w:r>
      <w:r>
        <w:rPr>
          <w:rFonts w:ascii="Consolas" w:hAnsi="Consolas"/>
          <w:i/>
          <w:iCs/>
          <w:color w:val="000000"/>
          <w:shd w:val="clear" w:color="auto" w:fill="F7FAFF"/>
        </w:rPr>
        <w:t xml:space="preserve">array_combine </w:t>
      </w:r>
      <w:r>
        <w:rPr>
          <w:rFonts w:ascii="Consolas" w:hAnsi="Consolas"/>
          <w:color w:val="080808"/>
          <w:shd w:val="clear" w:color="auto" w:fill="F7FAFF"/>
        </w:rPr>
        <w:t>(</w:t>
      </w:r>
      <w:r>
        <w:rPr>
          <w:rFonts w:ascii="Consolas" w:hAnsi="Consolas"/>
          <w:color w:val="660000"/>
          <w:shd w:val="clear" w:color="auto" w:fill="F7FAFF"/>
        </w:rPr>
        <w:t>$array</w:t>
      </w:r>
      <w:r>
        <w:rPr>
          <w:rFonts w:ascii="Consolas" w:hAnsi="Consolas"/>
          <w:color w:val="080808"/>
          <w:shd w:val="clear" w:color="auto" w:fill="F7FAFF"/>
        </w:rPr>
        <w:t xml:space="preserve">, </w:t>
      </w:r>
      <w:r>
        <w:rPr>
          <w:rFonts w:ascii="Consolas" w:hAnsi="Consolas"/>
          <w:color w:val="0033B3"/>
          <w:shd w:val="clear" w:color="auto" w:fill="F7FAFF"/>
        </w:rPr>
        <w:t>array</w:t>
      </w:r>
      <w:r>
        <w:rPr>
          <w:rFonts w:ascii="Consolas" w:hAnsi="Consolas"/>
          <w:color w:val="080808"/>
          <w:shd w:val="clear" w:color="auto" w:fill="F7FAFF"/>
        </w:rPr>
        <w:t>(</w:t>
      </w:r>
      <w:r>
        <w:rPr>
          <w:rFonts w:ascii="Consolas" w:hAnsi="Consolas"/>
          <w:color w:val="067D17"/>
          <w:shd w:val="clear" w:color="auto" w:fill="F7FAFF"/>
        </w:rPr>
        <w:t>'f'</w:t>
      </w:r>
      <w:r>
        <w:rPr>
          <w:rFonts w:ascii="Consolas" w:hAnsi="Consolas"/>
          <w:color w:val="080808"/>
          <w:shd w:val="clear" w:color="auto" w:fill="F7FAFF"/>
        </w:rPr>
        <w:t xml:space="preserve">, </w:t>
      </w:r>
      <w:r>
        <w:rPr>
          <w:rFonts w:ascii="Consolas" w:hAnsi="Consolas"/>
          <w:color w:val="067D17"/>
          <w:shd w:val="clear" w:color="auto" w:fill="F7FAFF"/>
        </w:rPr>
        <w:t>'g'</w:t>
      </w:r>
      <w:r>
        <w:rPr>
          <w:rFonts w:ascii="Consolas" w:hAnsi="Consolas"/>
          <w:color w:val="080808"/>
          <w:shd w:val="clear" w:color="auto" w:fill="F7FAFF"/>
        </w:rPr>
        <w:t xml:space="preserve">, </w:t>
      </w:r>
      <w:r>
        <w:rPr>
          <w:rFonts w:ascii="Consolas" w:hAnsi="Consolas"/>
          <w:color w:val="067D17"/>
          <w:shd w:val="clear" w:color="auto" w:fill="F7FAFF"/>
        </w:rPr>
        <w:t>'h'</w:t>
      </w:r>
      <w:r>
        <w:rPr>
          <w:rFonts w:ascii="Consolas" w:hAnsi="Consolas"/>
          <w:color w:val="080808"/>
          <w:shd w:val="clear" w:color="auto" w:fill="F7FAFF"/>
        </w:rPr>
        <w:t xml:space="preserve">)); </w:t>
      </w:r>
      <w:r>
        <w:rPr>
          <w:rFonts w:ascii="Consolas" w:hAnsi="Consolas"/>
          <w:i/>
          <w:iCs/>
          <w:color w:val="8C8C8C"/>
          <w:shd w:val="clear" w:color="auto" w:fill="F7FAFF"/>
        </w:rPr>
        <w:t>// retourne les 2 tableaux en paramètres en un seul tableau. Résultat : ['a', 'b', 'c', 'd', 'e', 'f', 'g', 'h']</w:t>
      </w:r>
    </w:p>
    <w:p w14:paraId="40007A3D" w14:textId="77777777" w:rsidR="00242F7A" w:rsidRPr="00242F7A" w:rsidRDefault="00242F7A" w:rsidP="00C01D11">
      <w:r w:rsidRPr="00242F7A">
        <w:lastRenderedPageBreak/>
        <w:t>Infos : plus ou moins é</w:t>
      </w:r>
      <w:r>
        <w:t xml:space="preserve">quivalent à </w:t>
      </w:r>
      <w:r w:rsidRPr="00242F7A">
        <w:t>array_merge</w:t>
      </w:r>
      <w:r>
        <w:t xml:space="preserve"> (</w:t>
      </w:r>
      <w:hyperlink r:id="rId33" w:history="1">
        <w:r w:rsidRPr="005969C6">
          <w:rPr>
            <w:rStyle w:val="Lienhypertexte"/>
          </w:rPr>
          <w:t>https://www.php.net/manual/fr/function.array-merge.php</w:t>
        </w:r>
      </w:hyperlink>
      <w:r>
        <w:t xml:space="preserve"> )</w:t>
      </w:r>
    </w:p>
    <w:p w14:paraId="262E0DFF" w14:textId="77777777" w:rsidR="00F86AC3" w:rsidRDefault="00F86AC3" w:rsidP="00F86AC3">
      <w:pPr>
        <w:pStyle w:val="PrformatHTML"/>
        <w:shd w:val="clear" w:color="auto" w:fill="FFFFFF"/>
        <w:spacing w:line="276" w:lineRule="auto"/>
        <w:rPr>
          <w:rFonts w:ascii="Consolas" w:hAnsi="Consolas"/>
          <w:color w:val="660000"/>
          <w:shd w:val="clear" w:color="auto" w:fill="F7FAFF"/>
        </w:rPr>
      </w:pPr>
      <w:r>
        <w:rPr>
          <w:rFonts w:ascii="Consolas" w:hAnsi="Consolas"/>
          <w:i/>
          <w:iCs/>
          <w:color w:val="000000"/>
          <w:shd w:val="clear" w:color="auto" w:fill="F7FAFF"/>
        </w:rPr>
        <w:t>array_fill</w:t>
      </w:r>
      <w:r>
        <w:rPr>
          <w:rFonts w:ascii="Consolas" w:hAnsi="Consolas"/>
          <w:color w:val="080808"/>
          <w:shd w:val="clear" w:color="auto" w:fill="F7FAFF"/>
        </w:rPr>
        <w:t>(</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retourne un tableau remplis à partir de l’index 0 avec 3 éléments avec la valeur donnée en 3ème paramètre. Ici : ['a', 'a', 'a']</w:t>
      </w:r>
      <w:r>
        <w:rPr>
          <w:rFonts w:ascii="Consolas" w:hAnsi="Consolas"/>
          <w:i/>
          <w:iCs/>
          <w:color w:val="8C8C8C"/>
          <w:shd w:val="clear" w:color="auto" w:fill="F7FAFF"/>
        </w:rPr>
        <w:br/>
      </w:r>
    </w:p>
    <w:p w14:paraId="2407AA53" w14:textId="0110A444" w:rsidR="00F86AC3" w:rsidRDefault="00F86AC3" w:rsidP="00F86AC3">
      <w:pPr>
        <w:pStyle w:val="PrformatHTML"/>
        <w:shd w:val="clear" w:color="auto" w:fill="FFFFFF"/>
        <w:spacing w:line="276" w:lineRule="auto"/>
        <w:rPr>
          <w:rFonts w:ascii="Consolas" w:hAnsi="Consolas"/>
          <w:color w:val="000000"/>
          <w:shd w:val="clear" w:color="auto" w:fill="F7FAFF"/>
        </w:rPr>
      </w:pPr>
      <w:r>
        <w:rPr>
          <w:rFonts w:ascii="Consolas" w:hAnsi="Consolas"/>
          <w:color w:val="660000"/>
          <w:shd w:val="clear" w:color="auto" w:fill="F7FAFF"/>
        </w:rPr>
        <w:t xml:space="preserve">$arr2 </w:t>
      </w:r>
      <w:r>
        <w:rPr>
          <w:rFonts w:ascii="Consolas" w:hAnsi="Consolas"/>
          <w:color w:val="080808"/>
          <w:shd w:val="clear" w:color="auto" w:fill="F7FAFF"/>
        </w:rPr>
        <w:t>=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color w:val="067D17"/>
          <w:shd w:val="clear" w:color="auto" w:fill="F7FAFF"/>
        </w:rPr>
        <w:t>'c'</w:t>
      </w:r>
      <w:r>
        <w:rPr>
          <w:rFonts w:ascii="Consolas" w:hAnsi="Consolas"/>
          <w:color w:val="080808"/>
          <w:shd w:val="clear" w:color="auto" w:fill="F7FAFF"/>
        </w:rPr>
        <w:t xml:space="preserve">, </w:t>
      </w:r>
      <w:r>
        <w:rPr>
          <w:rFonts w:ascii="Consolas" w:hAnsi="Consolas"/>
          <w:color w:val="067D17"/>
          <w:shd w:val="clear" w:color="auto" w:fill="F7FAFF"/>
        </w:rPr>
        <w:t>'a'</w:t>
      </w:r>
      <w:r>
        <w:rPr>
          <w:rFonts w:ascii="Consolas" w:hAnsi="Consolas"/>
          <w:color w:val="080808"/>
          <w:shd w:val="clear" w:color="auto" w:fill="F7FAFF"/>
        </w:rPr>
        <w:t xml:space="preserve">, </w:t>
      </w:r>
      <w:r>
        <w:rPr>
          <w:rFonts w:ascii="Consolas" w:hAnsi="Consolas"/>
          <w:color w:val="067D17"/>
          <w:shd w:val="clear" w:color="auto" w:fill="F7FAFF"/>
        </w:rPr>
        <w:t>'e'</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array_filter</w:t>
      </w:r>
      <w:r>
        <w:rPr>
          <w:rFonts w:ascii="Consolas" w:hAnsi="Consolas"/>
          <w:color w:val="080808"/>
          <w:shd w:val="clear" w:color="auto" w:fill="F7FAFF"/>
        </w:rPr>
        <w:t>(</w:t>
      </w:r>
      <w:r>
        <w:rPr>
          <w:rFonts w:ascii="Consolas" w:hAnsi="Consolas"/>
          <w:color w:val="660000"/>
          <w:shd w:val="clear" w:color="auto" w:fill="F7FAFF"/>
        </w:rPr>
        <w:t>$arr2</w:t>
      </w:r>
      <w:r>
        <w:rPr>
          <w:rFonts w:ascii="Consolas" w:hAnsi="Consolas"/>
          <w:color w:val="080808"/>
          <w:shd w:val="clear" w:color="auto" w:fill="F7FAFF"/>
        </w:rPr>
        <w:t xml:space="preserve">, </w:t>
      </w:r>
      <w:r>
        <w:rPr>
          <w:rFonts w:ascii="Consolas" w:hAnsi="Consolas"/>
          <w:color w:val="0033B3"/>
          <w:shd w:val="clear" w:color="auto" w:fill="F7FAFF"/>
        </w:rPr>
        <w:t>function</w:t>
      </w:r>
      <w:r>
        <w:rPr>
          <w:rFonts w:ascii="Consolas" w:hAnsi="Consolas"/>
          <w:color w:val="080808"/>
          <w:shd w:val="clear" w:color="auto" w:fill="F7FAFF"/>
        </w:rPr>
        <w:t>(</w:t>
      </w:r>
      <w:r>
        <w:rPr>
          <w:rFonts w:ascii="Consolas" w:hAnsi="Consolas"/>
          <w:color w:val="660000"/>
          <w:shd w:val="clear" w:color="auto" w:fill="F7FAFF"/>
        </w:rPr>
        <w:t>$v</w:t>
      </w:r>
      <w:r>
        <w:rPr>
          <w:rFonts w:ascii="Consolas" w:hAnsi="Consolas"/>
          <w:color w:val="080808"/>
          <w:shd w:val="clear" w:color="auto" w:fill="F7FAFF"/>
        </w:rPr>
        <w:t xml:space="preserve">, </w:t>
      </w:r>
      <w:r>
        <w:rPr>
          <w:rFonts w:ascii="Consolas" w:hAnsi="Consolas"/>
          <w:color w:val="660000"/>
          <w:shd w:val="clear" w:color="auto" w:fill="F7FAFF"/>
        </w:rPr>
        <w:t>$k</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return </w:t>
      </w:r>
      <w:r>
        <w:rPr>
          <w:rFonts w:ascii="Consolas" w:hAnsi="Consolas"/>
          <w:color w:val="660000"/>
          <w:shd w:val="clear" w:color="auto" w:fill="F7FAFF"/>
        </w:rPr>
        <w:t xml:space="preserve">$k </w:t>
      </w:r>
      <w:r>
        <w:rPr>
          <w:rFonts w:ascii="Consolas" w:hAnsi="Consolas"/>
          <w:color w:val="080808"/>
          <w:shd w:val="clear" w:color="auto" w:fill="F7FAFF"/>
        </w:rPr>
        <w:t xml:space="preserve">== </w:t>
      </w:r>
      <w:r>
        <w:rPr>
          <w:rFonts w:ascii="Consolas" w:hAnsi="Consolas"/>
          <w:color w:val="067D17"/>
          <w:shd w:val="clear" w:color="auto" w:fill="F7FAFF"/>
        </w:rPr>
        <w:t>'a'</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i/>
          <w:iCs/>
          <w:color w:val="871094"/>
          <w:shd w:val="clear" w:color="auto" w:fill="F7FAFF"/>
        </w:rPr>
        <w:t>ARRAY_FILTER_USE_BOTH</w:t>
      </w:r>
      <w:r>
        <w:rPr>
          <w:rFonts w:ascii="Consolas" w:hAnsi="Consolas"/>
          <w:color w:val="080808"/>
          <w:shd w:val="clear" w:color="auto" w:fill="F7FAFF"/>
        </w:rPr>
        <w:t xml:space="preserve">); </w:t>
      </w:r>
      <w:r>
        <w:rPr>
          <w:rFonts w:ascii="Consolas" w:hAnsi="Consolas"/>
          <w:i/>
          <w:iCs/>
          <w:color w:val="8C8C8C"/>
          <w:shd w:val="clear" w:color="auto" w:fill="F7FAFF"/>
        </w:rPr>
        <w:t>// retourne un tableau correspondant à la condition présente dans la fonction. Ici ['a', 'a', 'a']. $v = la valeur de l’élément du tableau, $k la clé (ou index).</w:t>
      </w:r>
    </w:p>
    <w:p w14:paraId="4631D6F7" w14:textId="77777777" w:rsidR="00F86AC3" w:rsidRDefault="00F86AC3" w:rsidP="00F86AC3">
      <w:pPr>
        <w:pStyle w:val="Titre3"/>
      </w:pPr>
      <w:bookmarkStart w:id="50" w:name="_Toc56184702"/>
      <w:r w:rsidRPr="00F86AC3">
        <w:t>https://www.php.net/manual/fr/function.array-filter.php</w:t>
      </w:r>
      <w:bookmarkEnd w:id="50"/>
    </w:p>
    <w:p w14:paraId="79E7A1A9" w14:textId="77777777" w:rsidR="00F86AC3" w:rsidRDefault="00F86AC3" w:rsidP="00F86AC3">
      <w:pPr>
        <w:pStyle w:val="PrformatHTML"/>
        <w:shd w:val="clear" w:color="auto" w:fill="FFFFFF"/>
        <w:spacing w:line="276" w:lineRule="auto"/>
        <w:rPr>
          <w:rFonts w:ascii="Consolas" w:hAnsi="Consolas"/>
          <w:color w:val="000000"/>
          <w:shd w:val="clear" w:color="auto" w:fill="F7FAFF"/>
        </w:rPr>
      </w:pPr>
    </w:p>
    <w:p w14:paraId="528F77D3" w14:textId="77777777" w:rsidR="00F86AC3" w:rsidRDefault="00F86AC3" w:rsidP="00F86AC3">
      <w:pPr>
        <w:pStyle w:val="PrformatHTML"/>
        <w:shd w:val="clear" w:color="auto" w:fill="FFFFFF"/>
        <w:spacing w:line="276" w:lineRule="auto"/>
        <w:rPr>
          <w:rFonts w:ascii="Consolas" w:hAnsi="Consolas"/>
          <w:color w:val="0033B3"/>
          <w:shd w:val="clear" w:color="auto" w:fill="F7FAFF"/>
        </w:rPr>
      </w:pPr>
      <w:r>
        <w:rPr>
          <w:rFonts w:ascii="Consolas" w:hAnsi="Consolas"/>
          <w:i/>
          <w:iCs/>
          <w:color w:val="8C8C8C"/>
          <w:shd w:val="clear" w:color="auto" w:fill="F7FAFF"/>
        </w:rPr>
        <w:br/>
      </w:r>
      <w:r>
        <w:rPr>
          <w:rFonts w:ascii="Consolas" w:hAnsi="Consolas"/>
          <w:color w:val="660000"/>
          <w:shd w:val="clear" w:color="auto" w:fill="F7FAFF"/>
        </w:rPr>
        <w:t>$arr3</w:t>
      </w:r>
      <w:r>
        <w:rPr>
          <w:rFonts w:ascii="Consolas" w:hAnsi="Consolas"/>
          <w:color w:val="080808"/>
          <w:shd w:val="clear" w:color="auto" w:fill="F7FAFF"/>
        </w:rPr>
        <w:t>[</w:t>
      </w:r>
      <w:r>
        <w:rPr>
          <w:rFonts w:ascii="Consolas" w:hAnsi="Consolas"/>
          <w:color w:val="067D17"/>
          <w:shd w:val="clear" w:color="auto" w:fill="F7FAFF"/>
        </w:rPr>
        <w:t>"Martin"</w:t>
      </w:r>
      <w:r>
        <w:rPr>
          <w:rFonts w:ascii="Consolas" w:hAnsi="Consolas"/>
          <w:color w:val="080808"/>
          <w:shd w:val="clear" w:color="auto" w:fill="F7FAFF"/>
        </w:rPr>
        <w:t xml:space="preserve">] = </w:t>
      </w:r>
      <w:r>
        <w:rPr>
          <w:rFonts w:ascii="Consolas" w:hAnsi="Consolas"/>
          <w:color w:val="067D17"/>
          <w:shd w:val="clear" w:color="auto" w:fill="F7FAFF"/>
        </w:rPr>
        <w:t xml:space="preserve">"test" </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array_key_exists</w:t>
      </w:r>
      <w:r>
        <w:rPr>
          <w:rFonts w:ascii="Consolas" w:hAnsi="Consolas"/>
          <w:color w:val="080808"/>
          <w:shd w:val="clear" w:color="auto" w:fill="F7FAFF"/>
        </w:rPr>
        <w:t>(</w:t>
      </w:r>
      <w:r>
        <w:rPr>
          <w:rFonts w:ascii="Consolas" w:hAnsi="Consolas"/>
          <w:color w:val="067D17"/>
          <w:shd w:val="clear" w:color="auto" w:fill="F7FAFF"/>
        </w:rPr>
        <w:t>'Martin'</w:t>
      </w:r>
      <w:r>
        <w:rPr>
          <w:rFonts w:ascii="Consolas" w:hAnsi="Consolas"/>
          <w:color w:val="080808"/>
          <w:shd w:val="clear" w:color="auto" w:fill="F7FAFF"/>
        </w:rPr>
        <w:t xml:space="preserve">, </w:t>
      </w:r>
      <w:r>
        <w:rPr>
          <w:rFonts w:ascii="Consolas" w:hAnsi="Consolas"/>
          <w:color w:val="660000"/>
          <w:shd w:val="clear" w:color="auto" w:fill="F7FAFF"/>
        </w:rPr>
        <w:t>$arr3</w:t>
      </w:r>
      <w:r>
        <w:rPr>
          <w:rFonts w:ascii="Consolas" w:hAnsi="Consolas"/>
          <w:color w:val="080808"/>
          <w:shd w:val="clear" w:color="auto" w:fill="F7FAFF"/>
        </w:rPr>
        <w:t xml:space="preserve">); </w:t>
      </w:r>
      <w:r>
        <w:rPr>
          <w:rFonts w:ascii="Consolas" w:hAnsi="Consolas"/>
          <w:i/>
          <w:iCs/>
          <w:color w:val="8C8C8C"/>
          <w:shd w:val="clear" w:color="auto" w:fill="F7FAFF"/>
        </w:rPr>
        <w:t>// retourne TRUE si la clé est contenue dans le tableau en paramètre.</w:t>
      </w:r>
      <w:r>
        <w:rPr>
          <w:rFonts w:ascii="Consolas" w:hAnsi="Consolas"/>
          <w:i/>
          <w:iCs/>
          <w:color w:val="8C8C8C"/>
          <w:shd w:val="clear" w:color="auto" w:fill="F7FAFF"/>
        </w:rPr>
        <w:br/>
      </w:r>
    </w:p>
    <w:p w14:paraId="6E2FA15E" w14:textId="5978E934" w:rsidR="00F86AC3" w:rsidRPr="00F86AC3" w:rsidRDefault="00F86AC3" w:rsidP="00F86AC3">
      <w:pPr>
        <w:pStyle w:val="PrformatHTML"/>
        <w:shd w:val="clear" w:color="auto" w:fill="FFFFFF"/>
        <w:rPr>
          <w:rFonts w:ascii="Consolas" w:hAnsi="Consolas"/>
          <w:color w:val="080808"/>
        </w:rPr>
      </w:pPr>
      <w:r>
        <w:rPr>
          <w:rFonts w:ascii="Consolas" w:hAnsi="Consolas"/>
          <w:color w:val="0033B3"/>
          <w:shd w:val="clear" w:color="auto" w:fill="F7FAFF"/>
        </w:rPr>
        <w:t xml:space="preserve">function </w:t>
      </w:r>
      <w:r>
        <w:rPr>
          <w:rFonts w:ascii="Consolas" w:hAnsi="Consolas"/>
          <w:color w:val="00627A"/>
          <w:shd w:val="clear" w:color="auto" w:fill="F7FAFF"/>
        </w:rPr>
        <w:t>cube</w:t>
      </w:r>
      <w:r>
        <w:rPr>
          <w:rFonts w:ascii="Consolas" w:hAnsi="Consolas"/>
          <w:color w:val="080808"/>
          <w:shd w:val="clear" w:color="auto" w:fill="F7FAFF"/>
        </w:rPr>
        <w:t>(</w:t>
      </w:r>
      <w:r>
        <w:rPr>
          <w:rFonts w:ascii="Consolas" w:hAnsi="Consolas"/>
          <w:color w:val="660000"/>
          <w:shd w:val="clear" w:color="auto" w:fill="F7FAFF"/>
        </w:rPr>
        <w:t>$n</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t xml:space="preserve">    </w:t>
      </w:r>
      <w:r>
        <w:rPr>
          <w:rFonts w:ascii="Consolas" w:hAnsi="Consolas"/>
          <w:color w:val="0033B3"/>
          <w:shd w:val="clear" w:color="auto" w:fill="F7FAFF"/>
        </w:rPr>
        <w:t xml:space="preserve">return </w:t>
      </w:r>
      <w:r>
        <w:rPr>
          <w:rFonts w:ascii="Consolas" w:hAnsi="Consolas"/>
          <w:color w:val="080808"/>
          <w:shd w:val="clear" w:color="auto" w:fill="F7FAFF"/>
        </w:rPr>
        <w:t>(</w:t>
      </w:r>
      <w:r>
        <w:rPr>
          <w:rFonts w:ascii="Consolas" w:hAnsi="Consolas"/>
          <w:color w:val="660000"/>
          <w:shd w:val="clear" w:color="auto" w:fill="F7FAFF"/>
        </w:rPr>
        <w:t xml:space="preserve">$n </w:t>
      </w:r>
      <w:r>
        <w:rPr>
          <w:rFonts w:ascii="Consolas" w:hAnsi="Consolas"/>
          <w:color w:val="080808"/>
          <w:shd w:val="clear" w:color="auto" w:fill="F7FAFF"/>
        </w:rPr>
        <w:t xml:space="preserve">* </w:t>
      </w:r>
      <w:r>
        <w:rPr>
          <w:rFonts w:ascii="Consolas" w:hAnsi="Consolas"/>
          <w:color w:val="660000"/>
          <w:shd w:val="clear" w:color="auto" w:fill="F7FAFF"/>
        </w:rPr>
        <w:t xml:space="preserve">$n </w:t>
      </w:r>
      <w:r>
        <w:rPr>
          <w:rFonts w:ascii="Consolas" w:hAnsi="Consolas"/>
          <w:color w:val="080808"/>
          <w:shd w:val="clear" w:color="auto" w:fill="F7FAFF"/>
        </w:rPr>
        <w:t xml:space="preserve">* </w:t>
      </w:r>
      <w:r>
        <w:rPr>
          <w:rFonts w:ascii="Consolas" w:hAnsi="Consolas"/>
          <w:color w:val="660000"/>
          <w:shd w:val="clear" w:color="auto" w:fill="F7FAFF"/>
        </w:rPr>
        <w:t>$n</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w:t>
      </w:r>
      <w:r>
        <w:rPr>
          <w:rFonts w:ascii="Consolas" w:hAnsi="Consolas"/>
          <w:color w:val="1750EB"/>
          <w:shd w:val="clear" w:color="auto" w:fill="F7FAFF"/>
        </w:rPr>
        <w:t>1</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color w:val="1750EB"/>
          <w:shd w:val="clear" w:color="auto" w:fill="F7FAFF"/>
        </w:rPr>
        <w:t>4</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array_map</w:t>
      </w:r>
      <w:r>
        <w:rPr>
          <w:rFonts w:ascii="Consolas" w:hAnsi="Consolas"/>
          <w:color w:val="080808"/>
          <w:shd w:val="clear" w:color="auto" w:fill="F7FAFF"/>
        </w:rPr>
        <w:t>(</w:t>
      </w:r>
      <w:r>
        <w:rPr>
          <w:rFonts w:ascii="Consolas" w:hAnsi="Consolas"/>
          <w:color w:val="067D17"/>
          <w:shd w:val="clear" w:color="auto" w:fill="F7FAFF"/>
        </w:rPr>
        <w:t>'cube'</w:t>
      </w:r>
      <w:r>
        <w:rPr>
          <w:rFonts w:ascii="Consolas" w:hAnsi="Consolas"/>
          <w:color w:val="080808"/>
          <w:shd w:val="clear" w:color="auto" w:fill="F7FAFF"/>
        </w:rPr>
        <w:t xml:space="preserve">, </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Retourne un nouveau tableau où on a effectué sur une opération sur chaque élément du tableau.</w:t>
      </w:r>
      <w:r>
        <w:rPr>
          <w:rFonts w:ascii="Consolas" w:hAnsi="Consolas"/>
          <w:i/>
          <w:iCs/>
          <w:color w:val="8C8C8C"/>
          <w:shd w:val="clear" w:color="auto" w:fill="F7FAFF"/>
        </w:rPr>
        <w:br/>
        <w:t>// Résultat : array(1, 8,  27,  64, 125);</w:t>
      </w:r>
      <w:r>
        <w:rPr>
          <w:rFonts w:ascii="Consolas" w:hAnsi="Consolas"/>
          <w:color w:val="080808"/>
          <w:shd w:val="clear" w:color="auto" w:fill="F7FAFF"/>
        </w:rPr>
        <w:br/>
      </w:r>
    </w:p>
    <w:p w14:paraId="726BF877"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i/>
          <w:iCs/>
          <w:color w:val="000000"/>
          <w:shd w:val="clear" w:color="auto" w:fill="F7FAFF"/>
        </w:rPr>
        <w:t>array_pop</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retire le dernier élément du tableau. Donc retire 5 à $a -&gt; array(1, 2, 3, 4)</w:t>
      </w:r>
      <w:r>
        <w:rPr>
          <w:rFonts w:ascii="Consolas" w:hAnsi="Consolas"/>
          <w:i/>
          <w:iCs/>
          <w:color w:val="8C8C8C"/>
          <w:shd w:val="clear" w:color="auto" w:fill="F7FAFF"/>
        </w:rPr>
        <w:br/>
      </w:r>
      <w:r>
        <w:rPr>
          <w:rFonts w:ascii="Consolas" w:hAnsi="Consolas"/>
          <w:i/>
          <w:iCs/>
          <w:color w:val="8C8C8C"/>
          <w:shd w:val="clear" w:color="auto" w:fill="F7FAFF"/>
        </w:rPr>
        <w:br/>
      </w:r>
      <w:r>
        <w:rPr>
          <w:rFonts w:ascii="Consolas" w:hAnsi="Consolas"/>
          <w:i/>
          <w:iCs/>
          <w:color w:val="000000"/>
          <w:shd w:val="clear" w:color="auto" w:fill="F7FAFF"/>
        </w:rPr>
        <w:t>array_push</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color w:val="1750EB"/>
          <w:shd w:val="clear" w:color="auto" w:fill="F7FAFF"/>
        </w:rPr>
        <w:t>6</w:t>
      </w:r>
      <w:r>
        <w:rPr>
          <w:rFonts w:ascii="Consolas" w:hAnsi="Consolas"/>
          <w:color w:val="080808"/>
          <w:shd w:val="clear" w:color="auto" w:fill="F7FAFF"/>
        </w:rPr>
        <w:t xml:space="preserve">); </w:t>
      </w:r>
      <w:r>
        <w:rPr>
          <w:rFonts w:ascii="Consolas" w:hAnsi="Consolas"/>
          <w:i/>
          <w:iCs/>
          <w:color w:val="8C8C8C"/>
          <w:shd w:val="clear" w:color="auto" w:fill="F7FAFF"/>
        </w:rPr>
        <w:t>// ajoute un (ou plusieurs) élément(s) à la fin du tableau. // Ajoute 6 à $a -&gt; array(1, 2, 3, 4, 6)</w:t>
      </w:r>
      <w:r>
        <w:rPr>
          <w:rFonts w:ascii="Consolas" w:hAnsi="Consolas"/>
          <w:i/>
          <w:iCs/>
          <w:color w:val="8C8C8C"/>
          <w:shd w:val="clear" w:color="auto" w:fill="F7FAFF"/>
        </w:rPr>
        <w:br/>
      </w:r>
    </w:p>
    <w:p w14:paraId="1BF52248"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i/>
          <w:iCs/>
          <w:color w:val="000000"/>
          <w:shd w:val="clear" w:color="auto" w:fill="F7FAFF"/>
        </w:rPr>
        <w:t>array_shift</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retire le premier élément du tableau. Donc retire 1 à $a -&gt; array(2, 3, 4, 6)</w:t>
      </w:r>
      <w:r>
        <w:rPr>
          <w:rFonts w:ascii="Consolas" w:hAnsi="Consolas"/>
          <w:i/>
          <w:iCs/>
          <w:color w:val="8C8C8C"/>
          <w:shd w:val="clear" w:color="auto" w:fill="F7FAFF"/>
        </w:rPr>
        <w:br/>
      </w:r>
    </w:p>
    <w:p w14:paraId="21CFDD1A" w14:textId="77777777" w:rsidR="008754B1" w:rsidRDefault="00F86AC3" w:rsidP="008754B1">
      <w:pPr>
        <w:pStyle w:val="PrformatHTML"/>
        <w:shd w:val="clear" w:color="auto" w:fill="FFFFFF"/>
        <w:rPr>
          <w:rFonts w:ascii="Consolas" w:hAnsi="Consolas"/>
          <w:color w:val="080808"/>
        </w:rPr>
      </w:pPr>
      <w:r>
        <w:rPr>
          <w:rFonts w:ascii="Consolas" w:hAnsi="Consolas"/>
          <w:i/>
          <w:iCs/>
          <w:color w:val="000000"/>
          <w:shd w:val="clear" w:color="auto" w:fill="F7FAFF"/>
        </w:rPr>
        <w:t>array_unshift</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i/>
          <w:iCs/>
          <w:color w:val="8C8C8C"/>
          <w:shd w:val="clear" w:color="auto" w:fill="F7FAFF"/>
        </w:rPr>
        <w:t xml:space="preserve">// ajoute un (ou plusieurs) élément(s) au début du tableau. </w:t>
      </w:r>
      <w:r w:rsidR="008754B1">
        <w:rPr>
          <w:rFonts w:ascii="Consolas" w:hAnsi="Consolas"/>
          <w:i/>
          <w:iCs/>
          <w:color w:val="8C8C8C"/>
          <w:shd w:val="clear" w:color="auto" w:fill="F7FAFF"/>
        </w:rPr>
        <w:t>// Ajoute 0 à $a -&gt; array(0, 2, 3, 4, 6);</w:t>
      </w:r>
    </w:p>
    <w:p w14:paraId="6E0D5873"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color w:val="080808"/>
          <w:shd w:val="clear" w:color="auto" w:fill="F7FAFF"/>
        </w:rPr>
        <w:br/>
      </w:r>
      <w:r>
        <w:rPr>
          <w:rFonts w:ascii="Consolas" w:hAnsi="Consolas"/>
          <w:color w:val="660000"/>
          <w:shd w:val="clear" w:color="auto" w:fill="F7FAFF"/>
        </w:rPr>
        <w:t xml:space="preserve">$a </w:t>
      </w:r>
      <w:r>
        <w:rPr>
          <w:rFonts w:ascii="Consolas" w:hAnsi="Consolas"/>
          <w:color w:val="080808"/>
          <w:shd w:val="clear" w:color="auto" w:fill="F7FAFF"/>
        </w:rPr>
        <w:t xml:space="preserve">= </w:t>
      </w:r>
      <w:r>
        <w:rPr>
          <w:rFonts w:ascii="Consolas" w:hAnsi="Consolas"/>
          <w:color w:val="0033B3"/>
          <w:shd w:val="clear" w:color="auto" w:fill="F7FAFF"/>
        </w:rPr>
        <w:t>array</w:t>
      </w:r>
      <w:r>
        <w:rPr>
          <w:rFonts w:ascii="Consolas" w:hAnsi="Consolas"/>
          <w:color w:val="080808"/>
          <w:shd w:val="clear" w:color="auto" w:fill="F7FAFF"/>
        </w:rPr>
        <w:t>(</w:t>
      </w:r>
      <w:r>
        <w:rPr>
          <w:rFonts w:ascii="Consolas" w:hAnsi="Consolas"/>
          <w:color w:val="1750EB"/>
          <w:shd w:val="clear" w:color="auto" w:fill="F7FAFF"/>
        </w:rPr>
        <w:t>1</w:t>
      </w:r>
      <w:r>
        <w:rPr>
          <w:rFonts w:ascii="Consolas" w:hAnsi="Consolas"/>
          <w:color w:val="080808"/>
          <w:shd w:val="clear" w:color="auto" w:fill="F7FAFF"/>
        </w:rPr>
        <w:t xml:space="preserve">, </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color w:val="1750EB"/>
          <w:shd w:val="clear" w:color="auto" w:fill="F7FAFF"/>
        </w:rPr>
        <w:t>3</w:t>
      </w:r>
      <w:r>
        <w:rPr>
          <w:rFonts w:ascii="Consolas" w:hAnsi="Consolas"/>
          <w:color w:val="080808"/>
          <w:shd w:val="clear" w:color="auto" w:fill="F7FAFF"/>
        </w:rPr>
        <w:t xml:space="preserve">, </w:t>
      </w:r>
      <w:r>
        <w:rPr>
          <w:rFonts w:ascii="Consolas" w:hAnsi="Consolas"/>
          <w:color w:val="1750EB"/>
          <w:shd w:val="clear" w:color="auto" w:fill="F7FAFF"/>
        </w:rPr>
        <w:t>4</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000000"/>
          <w:shd w:val="clear" w:color="auto" w:fill="F7FAFF"/>
        </w:rPr>
        <w:t>array_rand</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xml:space="preserve">// retourne au hasard une clé présente dans le tableau en paramètre. Ici une valeur entre [0, 4]. </w:t>
      </w:r>
      <w:r>
        <w:rPr>
          <w:rFonts w:ascii="Consolas" w:hAnsi="Consolas"/>
          <w:i/>
          <w:iCs/>
          <w:color w:val="8C8C8C"/>
          <w:shd w:val="clear" w:color="auto" w:fill="F7FAFF"/>
        </w:rPr>
        <w:br/>
      </w:r>
    </w:p>
    <w:p w14:paraId="5A9BCA5D"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i/>
          <w:iCs/>
          <w:color w:val="000000"/>
          <w:shd w:val="clear" w:color="auto" w:fill="F7FAFF"/>
        </w:rPr>
        <w:t>array_search</w:t>
      </w:r>
      <w:r>
        <w:rPr>
          <w:rFonts w:ascii="Consolas" w:hAnsi="Consolas"/>
          <w:color w:val="080808"/>
          <w:shd w:val="clear" w:color="auto" w:fill="F7FAFF"/>
        </w:rPr>
        <w:t>(</w:t>
      </w:r>
      <w:r>
        <w:rPr>
          <w:rFonts w:ascii="Consolas" w:hAnsi="Consolas"/>
          <w:color w:val="1750EB"/>
          <w:shd w:val="clear" w:color="auto" w:fill="F7FAFF"/>
        </w:rPr>
        <w:t>2</w:t>
      </w:r>
      <w:r>
        <w:rPr>
          <w:rFonts w:ascii="Consolas" w:hAnsi="Consolas"/>
          <w:color w:val="080808"/>
          <w:shd w:val="clear" w:color="auto" w:fill="F7FAFF"/>
        </w:rPr>
        <w:t xml:space="preserve">, </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retourne l’index où ce trouve l’élement en paramètre du tableau. Ici : 1. Retourne false si rien n’est trouvé.</w:t>
      </w:r>
      <w:r>
        <w:rPr>
          <w:rFonts w:ascii="Consolas" w:hAnsi="Consolas"/>
          <w:i/>
          <w:iCs/>
          <w:color w:val="8C8C8C"/>
          <w:shd w:val="clear" w:color="auto" w:fill="F7FAFF"/>
        </w:rPr>
        <w:br/>
      </w:r>
    </w:p>
    <w:p w14:paraId="4CFB415B" w14:textId="77777777" w:rsidR="008754B1" w:rsidRDefault="00F86AC3" w:rsidP="00F86AC3">
      <w:pPr>
        <w:pStyle w:val="PrformatHTML"/>
        <w:shd w:val="clear" w:color="auto" w:fill="FFFFFF"/>
        <w:spacing w:line="276" w:lineRule="auto"/>
        <w:rPr>
          <w:rFonts w:ascii="Consolas" w:hAnsi="Consolas"/>
          <w:i/>
          <w:iCs/>
          <w:color w:val="000000"/>
          <w:shd w:val="clear" w:color="auto" w:fill="F7FAFF"/>
        </w:rPr>
      </w:pPr>
      <w:r>
        <w:rPr>
          <w:rFonts w:ascii="Consolas" w:hAnsi="Consolas"/>
          <w:i/>
          <w:iCs/>
          <w:color w:val="000000"/>
          <w:shd w:val="clear" w:color="auto" w:fill="F7FAFF"/>
        </w:rPr>
        <w:t>sort</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trie le tableau en paramètre dans l’ordre croissant : array(1, 2, 3, 4, 5)</w:t>
      </w:r>
      <w:r>
        <w:rPr>
          <w:rFonts w:ascii="Consolas" w:hAnsi="Consolas"/>
          <w:i/>
          <w:iCs/>
          <w:color w:val="8C8C8C"/>
          <w:shd w:val="clear" w:color="auto" w:fill="F7FAFF"/>
        </w:rPr>
        <w:br/>
      </w:r>
    </w:p>
    <w:p w14:paraId="7461D72E" w14:textId="25AF3119" w:rsidR="00F86AC3" w:rsidRDefault="00F86AC3" w:rsidP="00F86AC3">
      <w:pPr>
        <w:pStyle w:val="PrformatHTML"/>
        <w:shd w:val="clear" w:color="auto" w:fill="FFFFFF"/>
        <w:spacing w:line="276" w:lineRule="auto"/>
        <w:rPr>
          <w:rFonts w:ascii="Consolas" w:hAnsi="Consolas"/>
          <w:color w:val="080808"/>
        </w:rPr>
      </w:pPr>
      <w:r>
        <w:rPr>
          <w:rFonts w:ascii="Consolas" w:hAnsi="Consolas"/>
          <w:i/>
          <w:iCs/>
          <w:color w:val="000000"/>
          <w:shd w:val="clear" w:color="auto" w:fill="F7FAFF"/>
        </w:rPr>
        <w:t>rsort</w:t>
      </w:r>
      <w:r>
        <w:rPr>
          <w:rFonts w:ascii="Consolas" w:hAnsi="Consolas"/>
          <w:color w:val="080808"/>
          <w:shd w:val="clear" w:color="auto" w:fill="F7FAFF"/>
        </w:rPr>
        <w:t>(</w:t>
      </w:r>
      <w:r>
        <w:rPr>
          <w:rFonts w:ascii="Consolas" w:hAnsi="Consolas"/>
          <w:color w:val="660000"/>
          <w:shd w:val="clear" w:color="auto" w:fill="F7FAFF"/>
        </w:rPr>
        <w:t>$a</w:t>
      </w:r>
      <w:r>
        <w:rPr>
          <w:rFonts w:ascii="Consolas" w:hAnsi="Consolas"/>
          <w:color w:val="080808"/>
          <w:shd w:val="clear" w:color="auto" w:fill="F7FAFF"/>
        </w:rPr>
        <w:t xml:space="preserve">); </w:t>
      </w:r>
      <w:r>
        <w:rPr>
          <w:rFonts w:ascii="Consolas" w:hAnsi="Consolas"/>
          <w:i/>
          <w:iCs/>
          <w:color w:val="8C8C8C"/>
          <w:shd w:val="clear" w:color="auto" w:fill="F7FAFF"/>
        </w:rPr>
        <w:t>// trie le tableau en paramètre dans l’odre décroissant : array(5, 4, 3, 2, 1)</w:t>
      </w:r>
    </w:p>
    <w:p w14:paraId="055D5DBC" w14:textId="77777777" w:rsidR="004577F5" w:rsidRPr="004577F5" w:rsidRDefault="004577F5" w:rsidP="00C01D11"/>
    <w:p w14:paraId="69E1AFE3" w14:textId="77777777" w:rsidR="00C01D11" w:rsidRDefault="00C01D11" w:rsidP="00C01D11">
      <w:r>
        <w:lastRenderedPageBreak/>
        <w:t>Plus de fonctions sur les tableaux :</w:t>
      </w:r>
    </w:p>
    <w:p w14:paraId="12259952" w14:textId="77777777" w:rsidR="00C01D11" w:rsidRDefault="00EC0DC5" w:rsidP="00C01D11">
      <w:hyperlink r:id="rId34" w:history="1">
        <w:r w:rsidR="00D54C46" w:rsidRPr="005969C6">
          <w:rPr>
            <w:rStyle w:val="Lienhypertexte"/>
          </w:rPr>
          <w:t>https://www.php.net/manual/fr/ref.array.php</w:t>
        </w:r>
      </w:hyperlink>
      <w:r w:rsidR="00D54C46">
        <w:t xml:space="preserve"> </w:t>
      </w:r>
    </w:p>
    <w:p w14:paraId="477789F3" w14:textId="77777777" w:rsidR="00C01D11" w:rsidRPr="00DB136D" w:rsidRDefault="00C01D11" w:rsidP="00C01D11"/>
    <w:p w14:paraId="4FF3FABB" w14:textId="77777777" w:rsidR="00C01D11" w:rsidRPr="008B6A9B" w:rsidRDefault="00C01D11" w:rsidP="008B6A9B">
      <w:pPr>
        <w:pStyle w:val="Titre2"/>
      </w:pPr>
      <w:bookmarkStart w:id="51" w:name="_Toc34232773"/>
      <w:bookmarkStart w:id="52" w:name="_Toc56184703"/>
      <w:r w:rsidRPr="008B6A9B">
        <w:t>Les boucles</w:t>
      </w:r>
      <w:bookmarkEnd w:id="51"/>
      <w:bookmarkEnd w:id="52"/>
    </w:p>
    <w:p w14:paraId="5DE6AE66" w14:textId="77777777" w:rsidR="00C01D11" w:rsidRPr="00DB136D" w:rsidRDefault="00C01D11" w:rsidP="00C01D11"/>
    <w:p w14:paraId="75BD706B" w14:textId="77777777" w:rsidR="00C01D11" w:rsidRPr="00DB136D" w:rsidRDefault="00C01D11" w:rsidP="00C01D11">
      <w:r w:rsidRPr="00DB136D">
        <w:t>Une boucle permet d'exécuter le même code plusieurs fois, tant qu'une condition est vraie.</w:t>
      </w:r>
    </w:p>
    <w:p w14:paraId="7F8EB240" w14:textId="71418822" w:rsidR="00C01D11" w:rsidRDefault="00C01D11" w:rsidP="00C01D11"/>
    <w:p w14:paraId="7A106966" w14:textId="117AB2E1" w:rsidR="002A4079" w:rsidRDefault="002A4079" w:rsidP="00C01D11">
      <w:r>
        <w:t xml:space="preserve">Une boucle doit être connaitre trois étapes pour fonctionner : </w:t>
      </w:r>
    </w:p>
    <w:p w14:paraId="4B31E6A6" w14:textId="6FC8DD10" w:rsidR="002A4079" w:rsidRDefault="002A4079" w:rsidP="002A4079">
      <w:pPr>
        <w:pStyle w:val="Paragraphedeliste"/>
        <w:numPr>
          <w:ilvl w:val="0"/>
          <w:numId w:val="3"/>
        </w:numPr>
      </w:pPr>
      <w:r>
        <w:t>Initialisation.</w:t>
      </w:r>
    </w:p>
    <w:p w14:paraId="494D3A94" w14:textId="7C14D083" w:rsidR="002A4079" w:rsidRDefault="002A4079" w:rsidP="002A4079">
      <w:pPr>
        <w:pStyle w:val="Paragraphedeliste"/>
        <w:numPr>
          <w:ilvl w:val="0"/>
          <w:numId w:val="3"/>
        </w:numPr>
      </w:pPr>
      <w:r>
        <w:t>Condition de sortie.</w:t>
      </w:r>
    </w:p>
    <w:p w14:paraId="45902C06" w14:textId="1AE97B77" w:rsidR="002A4079" w:rsidRDefault="002A4079" w:rsidP="002A4079">
      <w:pPr>
        <w:pStyle w:val="Paragraphedeliste"/>
        <w:numPr>
          <w:ilvl w:val="0"/>
          <w:numId w:val="3"/>
        </w:numPr>
      </w:pPr>
      <w:r>
        <w:t>Incrémentation</w:t>
      </w:r>
    </w:p>
    <w:p w14:paraId="70AC41F7" w14:textId="77777777" w:rsidR="002A4079" w:rsidRDefault="002A4079" w:rsidP="00C01D11"/>
    <w:p w14:paraId="20594B58" w14:textId="77777777" w:rsidR="00C01D11" w:rsidRPr="00F13800" w:rsidRDefault="00C01D11" w:rsidP="00C01D11">
      <w:pPr>
        <w:pStyle w:val="Titre3"/>
      </w:pPr>
      <w:bookmarkStart w:id="53" w:name="_Toc34232774"/>
      <w:bookmarkStart w:id="54" w:name="_Toc56184704"/>
      <w:r w:rsidRPr="00F13800">
        <w:t>While</w:t>
      </w:r>
      <w:bookmarkEnd w:id="53"/>
      <w:bookmarkEnd w:id="54"/>
    </w:p>
    <w:p w14:paraId="1CAC3FD2" w14:textId="77777777" w:rsidR="00C01D11" w:rsidRPr="00F13800" w:rsidRDefault="00C01D11" w:rsidP="00C01D11"/>
    <w:p w14:paraId="67B8DCDC"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$i </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i/>
          <w:iCs/>
          <w:color w:val="8C8C8C"/>
          <w:shd w:val="clear" w:color="auto" w:fill="F7FAFF"/>
        </w:rPr>
        <w:t>// initialisation</w:t>
      </w:r>
      <w:r>
        <w:rPr>
          <w:rFonts w:ascii="Consolas" w:hAnsi="Consolas"/>
          <w:i/>
          <w:iCs/>
          <w:color w:val="8C8C8C"/>
          <w:shd w:val="clear" w:color="auto" w:fill="F7FAFF"/>
        </w:rPr>
        <w:br/>
      </w:r>
      <w:r>
        <w:rPr>
          <w:rFonts w:ascii="Consolas" w:hAnsi="Consolas"/>
          <w:color w:val="0033B3"/>
          <w:shd w:val="clear" w:color="auto" w:fill="F7FAFF"/>
        </w:rPr>
        <w:t xml:space="preserve">while </w:t>
      </w:r>
      <w:r>
        <w:rPr>
          <w:rFonts w:ascii="Consolas" w:hAnsi="Consolas"/>
          <w:color w:val="080808"/>
          <w:shd w:val="clear" w:color="auto" w:fill="F7FAFF"/>
        </w:rPr>
        <w:t xml:space="preserve">( </w:t>
      </w:r>
      <w:r>
        <w:rPr>
          <w:rFonts w:ascii="Consolas" w:hAnsi="Consolas"/>
          <w:color w:val="660000"/>
          <w:shd w:val="clear" w:color="auto" w:fill="F7FAFF"/>
        </w:rPr>
        <w:t xml:space="preserve">$i </w:t>
      </w:r>
      <w:r>
        <w:rPr>
          <w:rFonts w:ascii="Consolas" w:hAnsi="Consolas"/>
          <w:color w:val="080808"/>
          <w:shd w:val="clear" w:color="auto" w:fill="F7FAFF"/>
        </w:rPr>
        <w:t xml:space="preserve">&lt; </w:t>
      </w:r>
      <w:r>
        <w:rPr>
          <w:rFonts w:ascii="Consolas" w:hAnsi="Consolas"/>
          <w:color w:val="1750EB"/>
          <w:shd w:val="clear" w:color="auto" w:fill="F7FAFF"/>
        </w:rPr>
        <w:t xml:space="preserve">10 </w:t>
      </w:r>
      <w:r>
        <w:rPr>
          <w:rFonts w:ascii="Consolas" w:hAnsi="Consolas"/>
          <w:color w:val="080808"/>
          <w:shd w:val="clear" w:color="auto" w:fill="F7FAFF"/>
        </w:rPr>
        <w:t xml:space="preserve">)  </w:t>
      </w:r>
      <w:r>
        <w:rPr>
          <w:rFonts w:ascii="Consolas" w:hAnsi="Consolas"/>
          <w:i/>
          <w:iCs/>
          <w:color w:val="8C8C8C"/>
          <w:shd w:val="clear" w:color="auto" w:fill="F7FAFF"/>
        </w:rPr>
        <w:t>// condition de sortie, doit ce lire tant que $i est plus petit que 10</w:t>
      </w:r>
      <w:r>
        <w:rPr>
          <w:rFonts w:ascii="Consolas" w:hAnsi="Consolas"/>
          <w:i/>
          <w:iCs/>
          <w:color w:val="8C8C8C"/>
          <w:shd w:val="clear" w:color="auto" w:fill="F7FAFF"/>
        </w:rPr>
        <w:br/>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660000"/>
          <w:shd w:val="clear" w:color="auto" w:fill="F7FAFF"/>
        </w:rPr>
        <w:t xml:space="preserve">$i </w:t>
      </w:r>
      <w:r>
        <w:rPr>
          <w:rFonts w:ascii="Consolas" w:hAnsi="Consolas"/>
          <w:color w:val="080808"/>
          <w:shd w:val="clear" w:color="auto" w:fill="F7FAFF"/>
        </w:rPr>
        <w:t xml:space="preserve">; </w:t>
      </w:r>
      <w:r>
        <w:rPr>
          <w:rFonts w:ascii="Consolas" w:hAnsi="Consolas"/>
          <w:i/>
          <w:iCs/>
          <w:color w:val="8C8C8C"/>
          <w:shd w:val="clear" w:color="auto" w:fill="F7FAFF"/>
        </w:rPr>
        <w:t>// affiche 0, 1, 2, .. jusqu’à 9</w:t>
      </w:r>
      <w:r>
        <w:rPr>
          <w:rFonts w:ascii="Consolas" w:hAnsi="Consolas"/>
          <w:i/>
          <w:iCs/>
          <w:color w:val="8C8C8C"/>
          <w:shd w:val="clear" w:color="auto" w:fill="F7FAFF"/>
        </w:rPr>
        <w:br/>
        <w:t xml:space="preserve">    </w:t>
      </w:r>
      <w:r>
        <w:rPr>
          <w:rFonts w:ascii="Consolas" w:hAnsi="Consolas"/>
          <w:color w:val="660000"/>
          <w:shd w:val="clear" w:color="auto" w:fill="F7FAFF"/>
        </w:rPr>
        <w:t>$i</w:t>
      </w:r>
      <w:r>
        <w:rPr>
          <w:rFonts w:ascii="Consolas" w:hAnsi="Consolas"/>
          <w:color w:val="080808"/>
          <w:shd w:val="clear" w:color="auto" w:fill="F7FAFF"/>
        </w:rPr>
        <w:t xml:space="preserve">++; </w:t>
      </w:r>
      <w:r>
        <w:rPr>
          <w:rFonts w:ascii="Consolas" w:hAnsi="Consolas"/>
          <w:i/>
          <w:iCs/>
          <w:color w:val="8C8C8C"/>
          <w:shd w:val="clear" w:color="auto" w:fill="F7FAFF"/>
        </w:rPr>
        <w:t>// incrémentation, sinon la boucle est infinie</w:t>
      </w:r>
      <w:r>
        <w:rPr>
          <w:rFonts w:ascii="Consolas" w:hAnsi="Consolas"/>
          <w:i/>
          <w:iCs/>
          <w:color w:val="8C8C8C"/>
          <w:shd w:val="clear" w:color="auto" w:fill="F7FAFF"/>
        </w:rPr>
        <w:br/>
      </w:r>
      <w:r>
        <w:rPr>
          <w:rFonts w:ascii="Consolas" w:hAnsi="Consolas"/>
          <w:color w:val="080808"/>
          <w:shd w:val="clear" w:color="auto" w:fill="F7FAFF"/>
        </w:rPr>
        <w:t>}</w:t>
      </w:r>
    </w:p>
    <w:p w14:paraId="6782DF33" w14:textId="77777777" w:rsidR="00F13800" w:rsidRPr="00C15079" w:rsidRDefault="00F13800" w:rsidP="00C01D11"/>
    <w:p w14:paraId="35001CC6" w14:textId="497F41C2" w:rsidR="00680ADD" w:rsidRPr="00A90712" w:rsidRDefault="00680ADD" w:rsidP="00680ADD">
      <w:pPr>
        <w:pStyle w:val="Titre3"/>
        <w:rPr>
          <w:lang w:val="en-US"/>
        </w:rPr>
      </w:pPr>
      <w:bookmarkStart w:id="55" w:name="_Toc56184705"/>
      <w:r>
        <w:rPr>
          <w:lang w:val="en-US"/>
        </w:rPr>
        <w:t>Do…w</w:t>
      </w:r>
      <w:r w:rsidRPr="00A90712">
        <w:rPr>
          <w:lang w:val="en-US"/>
        </w:rPr>
        <w:t>hile</w:t>
      </w:r>
      <w:bookmarkEnd w:id="55"/>
    </w:p>
    <w:p w14:paraId="700AB938" w14:textId="77777777" w:rsidR="00680ADD" w:rsidRPr="00F13800" w:rsidRDefault="00680ADD" w:rsidP="00C01D11">
      <w:pPr>
        <w:rPr>
          <w:lang w:val="en-GB"/>
        </w:rPr>
      </w:pPr>
    </w:p>
    <w:p w14:paraId="2D2BB010" w14:textId="77777777" w:rsidR="00C15079" w:rsidRPr="00C15079" w:rsidRDefault="00C15079" w:rsidP="00C15079">
      <w:pPr>
        <w:pStyle w:val="PrformatHTML"/>
        <w:shd w:val="clear" w:color="auto" w:fill="FFFFFF"/>
        <w:spacing w:line="276" w:lineRule="auto"/>
        <w:rPr>
          <w:rFonts w:ascii="Consolas" w:hAnsi="Consolas"/>
          <w:color w:val="080808"/>
          <w:lang w:val="en-GB"/>
        </w:rPr>
      </w:pPr>
      <w:r w:rsidRPr="00C15079">
        <w:rPr>
          <w:rFonts w:ascii="Consolas" w:hAnsi="Consolas"/>
          <w:color w:val="660000"/>
          <w:shd w:val="clear" w:color="auto" w:fill="F7FAFF"/>
          <w:lang w:val="en-GB"/>
        </w:rPr>
        <w:t xml:space="preserve">$i </w:t>
      </w:r>
      <w:r w:rsidRPr="00C15079">
        <w:rPr>
          <w:rFonts w:ascii="Consolas" w:hAnsi="Consolas"/>
          <w:color w:val="080808"/>
          <w:shd w:val="clear" w:color="auto" w:fill="F7FAFF"/>
          <w:lang w:val="en-GB"/>
        </w:rPr>
        <w:t xml:space="preserve">= </w:t>
      </w:r>
      <w:r w:rsidRPr="00C15079">
        <w:rPr>
          <w:rFonts w:ascii="Consolas" w:hAnsi="Consolas"/>
          <w:color w:val="1750EB"/>
          <w:shd w:val="clear" w:color="auto" w:fill="F7FAFF"/>
          <w:lang w:val="en-GB"/>
        </w:rPr>
        <w:t>0</w:t>
      </w:r>
      <w:r w:rsidRPr="00C15079">
        <w:rPr>
          <w:rFonts w:ascii="Consolas" w:hAnsi="Consolas"/>
          <w:color w:val="080808"/>
          <w:shd w:val="clear" w:color="auto" w:fill="F7FAFF"/>
          <w:lang w:val="en-GB"/>
        </w:rPr>
        <w:t>;</w:t>
      </w:r>
      <w:r w:rsidRPr="00C15079">
        <w:rPr>
          <w:rFonts w:ascii="Consolas" w:hAnsi="Consolas"/>
          <w:color w:val="080808"/>
          <w:shd w:val="clear" w:color="auto" w:fill="F7FAFF"/>
          <w:lang w:val="en-GB"/>
        </w:rPr>
        <w:br/>
      </w:r>
      <w:r w:rsidRPr="00C15079">
        <w:rPr>
          <w:rFonts w:ascii="Consolas" w:hAnsi="Consolas"/>
          <w:color w:val="0033B3"/>
          <w:shd w:val="clear" w:color="auto" w:fill="F7FAFF"/>
          <w:lang w:val="en-GB"/>
        </w:rPr>
        <w:t>do</w:t>
      </w:r>
      <w:r w:rsidRPr="00C15079">
        <w:rPr>
          <w:rFonts w:ascii="Consolas" w:hAnsi="Consolas"/>
          <w:color w:val="0033B3"/>
          <w:shd w:val="clear" w:color="auto" w:fill="F7FAFF"/>
          <w:lang w:val="en-GB"/>
        </w:rPr>
        <w:br/>
      </w:r>
      <w:r w:rsidRPr="00C15079">
        <w:rPr>
          <w:rFonts w:ascii="Consolas" w:hAnsi="Consolas"/>
          <w:color w:val="080808"/>
          <w:shd w:val="clear" w:color="auto" w:fill="F7FAFF"/>
          <w:lang w:val="en-GB"/>
        </w:rPr>
        <w:t>{</w:t>
      </w:r>
      <w:r w:rsidRPr="00C15079">
        <w:rPr>
          <w:rFonts w:ascii="Consolas" w:hAnsi="Consolas"/>
          <w:color w:val="080808"/>
          <w:shd w:val="clear" w:color="auto" w:fill="F7FAFF"/>
          <w:lang w:val="en-GB"/>
        </w:rPr>
        <w:br/>
        <w:t xml:space="preserve">    </w:t>
      </w:r>
      <w:r w:rsidRPr="00C15079">
        <w:rPr>
          <w:rFonts w:ascii="Consolas" w:hAnsi="Consolas"/>
          <w:color w:val="0033B3"/>
          <w:shd w:val="clear" w:color="auto" w:fill="F7FAFF"/>
          <w:lang w:val="en-GB"/>
        </w:rPr>
        <w:t xml:space="preserve">echo </w:t>
      </w:r>
      <w:r w:rsidRPr="00C15079">
        <w:rPr>
          <w:rFonts w:ascii="Consolas" w:hAnsi="Consolas"/>
          <w:color w:val="660000"/>
          <w:shd w:val="clear" w:color="auto" w:fill="F7FAFF"/>
          <w:lang w:val="en-GB"/>
        </w:rPr>
        <w:t>$i</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0, 1, 2, .. jusqu’à 9</w:t>
      </w:r>
      <w:r w:rsidRPr="00C15079">
        <w:rPr>
          <w:rFonts w:ascii="Consolas" w:hAnsi="Consolas"/>
          <w:i/>
          <w:iCs/>
          <w:color w:val="8C8C8C"/>
          <w:shd w:val="clear" w:color="auto" w:fill="F7FAFF"/>
          <w:lang w:val="en-GB"/>
        </w:rPr>
        <w:br/>
      </w:r>
      <w:r w:rsidRPr="00C15079">
        <w:rPr>
          <w:rFonts w:ascii="Consolas" w:hAnsi="Consolas"/>
          <w:color w:val="080808"/>
          <w:shd w:val="clear" w:color="auto" w:fill="F7FAFF"/>
          <w:lang w:val="en-GB"/>
        </w:rPr>
        <w:t xml:space="preserve">} </w:t>
      </w:r>
      <w:r w:rsidRPr="00C15079">
        <w:rPr>
          <w:rFonts w:ascii="Consolas" w:hAnsi="Consolas"/>
          <w:color w:val="0033B3"/>
          <w:shd w:val="clear" w:color="auto" w:fill="F7FAFF"/>
          <w:lang w:val="en-GB"/>
        </w:rPr>
        <w:t xml:space="preserve">while </w:t>
      </w:r>
      <w:r w:rsidRPr="00C15079">
        <w:rPr>
          <w:rFonts w:ascii="Consolas" w:hAnsi="Consolas"/>
          <w:color w:val="080808"/>
          <w:shd w:val="clear" w:color="auto" w:fill="F7FAFF"/>
          <w:lang w:val="en-GB"/>
        </w:rPr>
        <w:t xml:space="preserve">( </w:t>
      </w:r>
      <w:r w:rsidRPr="00C15079">
        <w:rPr>
          <w:rFonts w:ascii="Consolas" w:hAnsi="Consolas"/>
          <w:color w:val="660000"/>
          <w:shd w:val="clear" w:color="auto" w:fill="F7FAFF"/>
          <w:lang w:val="en-GB"/>
        </w:rPr>
        <w:t xml:space="preserve">$i </w:t>
      </w:r>
      <w:r w:rsidRPr="00C15079">
        <w:rPr>
          <w:rFonts w:ascii="Consolas" w:hAnsi="Consolas"/>
          <w:color w:val="080808"/>
          <w:shd w:val="clear" w:color="auto" w:fill="F7FAFF"/>
          <w:lang w:val="en-GB"/>
        </w:rPr>
        <w:t xml:space="preserve">&lt; </w:t>
      </w:r>
      <w:r w:rsidRPr="00C15079">
        <w:rPr>
          <w:rFonts w:ascii="Consolas" w:hAnsi="Consolas"/>
          <w:color w:val="1750EB"/>
          <w:shd w:val="clear" w:color="auto" w:fill="F7FAFF"/>
          <w:lang w:val="en-GB"/>
        </w:rPr>
        <w:t xml:space="preserve">10 </w:t>
      </w:r>
      <w:r w:rsidRPr="00C15079">
        <w:rPr>
          <w:rFonts w:ascii="Consolas" w:hAnsi="Consolas"/>
          <w:color w:val="080808"/>
          <w:shd w:val="clear" w:color="auto" w:fill="F7FAFF"/>
          <w:lang w:val="en-GB"/>
        </w:rPr>
        <w:t>) ;</w:t>
      </w:r>
    </w:p>
    <w:p w14:paraId="399D7E7B" w14:textId="77777777" w:rsidR="00C15079" w:rsidRDefault="00C15079" w:rsidP="00680ADD">
      <w:pPr>
        <w:rPr>
          <w:lang w:val="en-GB"/>
        </w:rPr>
      </w:pPr>
    </w:p>
    <w:p w14:paraId="74FDF897" w14:textId="000E2491" w:rsidR="00F13800" w:rsidRPr="00F13800" w:rsidRDefault="00F13800" w:rsidP="00680ADD">
      <w:r>
        <w:t>La condition de sorti</w:t>
      </w:r>
      <w:r w:rsidR="002A4079">
        <w:t>e</w:t>
      </w:r>
      <w:r>
        <w:t xml:space="preserve"> est à la fin</w:t>
      </w:r>
      <w:r w:rsidR="002A4079">
        <w:t xml:space="preserve"> de l’instruction</w:t>
      </w:r>
      <w:r>
        <w:t xml:space="preserve">. On passe donc au moins une fois dans la boucle, même si </w:t>
      </w:r>
      <w:r w:rsidR="002A4079">
        <w:t xml:space="preserve">à l’initiation </w:t>
      </w:r>
      <w:r>
        <w:t>$i &gt; 10.</w:t>
      </w:r>
    </w:p>
    <w:p w14:paraId="0FC6220A" w14:textId="77777777" w:rsidR="00680ADD" w:rsidRPr="00F13800" w:rsidRDefault="00680ADD" w:rsidP="00C01D11">
      <w:pPr>
        <w:pStyle w:val="Titre3"/>
      </w:pPr>
      <w:bookmarkStart w:id="56" w:name="_Toc34232775"/>
    </w:p>
    <w:p w14:paraId="3DB0F89D" w14:textId="18D3C8AC" w:rsidR="00C01D11" w:rsidRDefault="00C01D11" w:rsidP="00C01D11">
      <w:pPr>
        <w:pStyle w:val="Titre3"/>
      </w:pPr>
      <w:bookmarkStart w:id="57" w:name="_Toc56184706"/>
      <w:r>
        <w:t>For</w:t>
      </w:r>
      <w:bookmarkEnd w:id="56"/>
      <w:bookmarkEnd w:id="57"/>
    </w:p>
    <w:p w14:paraId="493E7EDE" w14:textId="77777777" w:rsidR="00C01D11" w:rsidRPr="00DB136D" w:rsidRDefault="00C01D11" w:rsidP="00C01D11"/>
    <w:p w14:paraId="7D95F0B3" w14:textId="77777777" w:rsidR="00C01D11" w:rsidRPr="00DB136D" w:rsidRDefault="00C01D11" w:rsidP="00C01D11">
      <w:r w:rsidRPr="00DB136D">
        <w:t xml:space="preserve">Une autre façon d'écrire </w:t>
      </w:r>
      <w:r>
        <w:t>une boucle plus condensée :</w:t>
      </w:r>
    </w:p>
    <w:p w14:paraId="3847AE09"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0033B3"/>
          <w:shd w:val="clear" w:color="auto" w:fill="F7FAFF"/>
        </w:rPr>
        <w:t>for</w:t>
      </w:r>
      <w:r>
        <w:rPr>
          <w:rFonts w:ascii="Consolas" w:hAnsi="Consolas"/>
          <w:color w:val="080808"/>
          <w:shd w:val="clear" w:color="auto" w:fill="F7FAFF"/>
        </w:rPr>
        <w:t>(</w:t>
      </w:r>
      <w:r>
        <w:rPr>
          <w:rFonts w:ascii="Consolas" w:hAnsi="Consolas"/>
          <w:color w:val="660000"/>
          <w:shd w:val="clear" w:color="auto" w:fill="F7FAFF"/>
        </w:rPr>
        <w:t xml:space="preserve">$j </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660000"/>
          <w:shd w:val="clear" w:color="auto" w:fill="F7FAFF"/>
        </w:rPr>
        <w:t xml:space="preserve">$j </w:t>
      </w:r>
      <w:r>
        <w:rPr>
          <w:rFonts w:ascii="Consolas" w:hAnsi="Consolas"/>
          <w:color w:val="080808"/>
          <w:shd w:val="clear" w:color="auto" w:fill="F7FAFF"/>
        </w:rPr>
        <w:t xml:space="preserve">&lt; </w:t>
      </w:r>
      <w:r>
        <w:rPr>
          <w:rFonts w:ascii="Consolas" w:hAnsi="Consolas"/>
          <w:color w:val="1750EB"/>
          <w:shd w:val="clear" w:color="auto" w:fill="F7FAFF"/>
        </w:rPr>
        <w:t>10</w:t>
      </w:r>
      <w:r>
        <w:rPr>
          <w:rFonts w:ascii="Consolas" w:hAnsi="Consolas"/>
          <w:color w:val="080808"/>
          <w:shd w:val="clear" w:color="auto" w:fill="F7FAFF"/>
        </w:rPr>
        <w:t xml:space="preserve">; </w:t>
      </w:r>
      <w:r>
        <w:rPr>
          <w:rFonts w:ascii="Consolas" w:hAnsi="Consolas"/>
          <w:color w:val="660000"/>
          <w:shd w:val="clear" w:color="auto" w:fill="F7FAFF"/>
        </w:rPr>
        <w:t>$j</w:t>
      </w:r>
      <w:r>
        <w:rPr>
          <w:rFonts w:ascii="Consolas" w:hAnsi="Consolas"/>
          <w:color w:val="080808"/>
          <w:shd w:val="clear" w:color="auto" w:fill="F7FAFF"/>
        </w:rPr>
        <w:t xml:space="preserve">++) </w:t>
      </w:r>
      <w:r>
        <w:rPr>
          <w:rFonts w:ascii="Consolas" w:hAnsi="Consolas"/>
          <w:i/>
          <w:iCs/>
          <w:color w:val="8C8C8C"/>
          <w:shd w:val="clear" w:color="auto" w:fill="F7FAFF"/>
        </w:rPr>
        <w:t>// initialisation, condition de sortie et incrémentation dans la même ligne</w:t>
      </w:r>
      <w:r>
        <w:rPr>
          <w:rFonts w:ascii="Consolas" w:hAnsi="Consolas"/>
          <w:i/>
          <w:iCs/>
          <w:color w:val="8C8C8C"/>
          <w:shd w:val="clear" w:color="auto" w:fill="F7FAFF"/>
        </w:rPr>
        <w:br/>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80808"/>
          <w:shd w:val="clear" w:color="auto" w:fill="F7FAFF"/>
        </w:rPr>
        <w:lastRenderedPageBreak/>
        <w:t xml:space="preserve">    </w:t>
      </w:r>
      <w:r>
        <w:rPr>
          <w:rFonts w:ascii="Consolas" w:hAnsi="Consolas"/>
          <w:color w:val="0033B3"/>
          <w:shd w:val="clear" w:color="auto" w:fill="F7FAFF"/>
        </w:rPr>
        <w:t xml:space="preserve">echo </w:t>
      </w:r>
      <w:r>
        <w:rPr>
          <w:rFonts w:ascii="Consolas" w:hAnsi="Consolas"/>
          <w:color w:val="660000"/>
          <w:shd w:val="clear" w:color="auto" w:fill="F7FAFF"/>
        </w:rPr>
        <w:t>$j</w:t>
      </w:r>
      <w:r>
        <w:rPr>
          <w:rFonts w:ascii="Consolas" w:hAnsi="Consolas"/>
          <w:color w:val="080808"/>
          <w:shd w:val="clear" w:color="auto" w:fill="F7FAFF"/>
        </w:rPr>
        <w:t xml:space="preserve">++; </w:t>
      </w:r>
      <w:r>
        <w:rPr>
          <w:rFonts w:ascii="Consolas" w:hAnsi="Consolas"/>
          <w:i/>
          <w:iCs/>
          <w:color w:val="8C8C8C"/>
          <w:shd w:val="clear" w:color="auto" w:fill="F7FAFF"/>
        </w:rPr>
        <w:t>// affiche 0, 1, 2, .. jusqu’à 9</w:t>
      </w:r>
      <w:r>
        <w:rPr>
          <w:rFonts w:ascii="Consolas" w:hAnsi="Consolas"/>
          <w:i/>
          <w:iCs/>
          <w:color w:val="8C8C8C"/>
          <w:shd w:val="clear" w:color="auto" w:fill="F7FAFF"/>
        </w:rPr>
        <w:br/>
      </w:r>
      <w:r>
        <w:rPr>
          <w:rFonts w:ascii="Consolas" w:hAnsi="Consolas"/>
          <w:color w:val="080808"/>
          <w:shd w:val="clear" w:color="auto" w:fill="F7FAFF"/>
        </w:rPr>
        <w:t>}</w:t>
      </w:r>
    </w:p>
    <w:p w14:paraId="23748EA9" w14:textId="77777777" w:rsidR="00C01D11" w:rsidRPr="00DB136D" w:rsidRDefault="00C01D11" w:rsidP="00C01D11"/>
    <w:p w14:paraId="49919C92" w14:textId="77777777" w:rsidR="00C01D11" w:rsidRPr="00DB136D" w:rsidRDefault="00C01D11" w:rsidP="00C01D11">
      <w:r w:rsidRPr="00DB136D">
        <w:t>Les boucles sont particulièrement utiles pour traiter le contenu d’un tableau</w:t>
      </w:r>
      <w:r>
        <w:t> :</w:t>
      </w:r>
    </w:p>
    <w:p w14:paraId="5255CF90"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$fruits </w:t>
      </w:r>
      <w:r>
        <w:rPr>
          <w:rFonts w:ascii="Consolas" w:hAnsi="Consolas"/>
          <w:color w:val="080808"/>
          <w:shd w:val="clear" w:color="auto" w:fill="F7FAFF"/>
        </w:rPr>
        <w:t>= [</w:t>
      </w:r>
      <w:r>
        <w:rPr>
          <w:rFonts w:ascii="Consolas" w:hAnsi="Consolas"/>
          <w:color w:val="067D17"/>
          <w:shd w:val="clear" w:color="auto" w:fill="F7FAFF"/>
        </w:rPr>
        <w:t>"Banane"</w:t>
      </w:r>
      <w:r>
        <w:rPr>
          <w:rFonts w:ascii="Consolas" w:hAnsi="Consolas"/>
          <w:color w:val="080808"/>
          <w:shd w:val="clear" w:color="auto" w:fill="F7FAFF"/>
        </w:rPr>
        <w:t xml:space="preserve">, </w:t>
      </w:r>
      <w:r>
        <w:rPr>
          <w:rFonts w:ascii="Consolas" w:hAnsi="Consolas"/>
          <w:color w:val="067D17"/>
          <w:shd w:val="clear" w:color="auto" w:fill="F7FAFF"/>
        </w:rPr>
        <w:t>"Orange"</w:t>
      </w:r>
      <w:r>
        <w:rPr>
          <w:rFonts w:ascii="Consolas" w:hAnsi="Consolas"/>
          <w:color w:val="080808"/>
          <w:shd w:val="clear" w:color="auto" w:fill="F7FAFF"/>
        </w:rPr>
        <w:t xml:space="preserve">, </w:t>
      </w:r>
      <w:r>
        <w:rPr>
          <w:rFonts w:ascii="Consolas" w:hAnsi="Consolas"/>
          <w:color w:val="067D17"/>
          <w:shd w:val="clear" w:color="auto" w:fill="F7FAFF"/>
        </w:rPr>
        <w:t>"Pomme"</w:t>
      </w:r>
      <w:r>
        <w:rPr>
          <w:rFonts w:ascii="Consolas" w:hAnsi="Consolas"/>
          <w:color w:val="080808"/>
          <w:shd w:val="clear" w:color="auto" w:fill="F7FAFF"/>
        </w:rPr>
        <w:t xml:space="preserve">, </w:t>
      </w:r>
      <w:r>
        <w:rPr>
          <w:rFonts w:ascii="Consolas" w:hAnsi="Consolas"/>
          <w:color w:val="067D17"/>
          <w:shd w:val="clear" w:color="auto" w:fill="F7FAFF"/>
        </w:rPr>
        <w:t>"Mangue"</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for</w:t>
      </w:r>
      <w:r>
        <w:rPr>
          <w:rFonts w:ascii="Consolas" w:hAnsi="Consolas"/>
          <w:color w:val="080808"/>
          <w:shd w:val="clear" w:color="auto" w:fill="F7FAFF"/>
        </w:rPr>
        <w:t>(</w:t>
      </w:r>
      <w:r>
        <w:rPr>
          <w:rFonts w:ascii="Consolas" w:hAnsi="Consolas"/>
          <w:color w:val="660000"/>
          <w:shd w:val="clear" w:color="auto" w:fill="F7FAFF"/>
        </w:rPr>
        <w:t xml:space="preserve">$iFruit </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 xml:space="preserve">; </w:t>
      </w:r>
      <w:r>
        <w:rPr>
          <w:rFonts w:ascii="Consolas" w:hAnsi="Consolas"/>
          <w:color w:val="660000"/>
          <w:shd w:val="clear" w:color="auto" w:fill="F7FAFF"/>
        </w:rPr>
        <w:t xml:space="preserve">$iFruit </w:t>
      </w:r>
      <w:r>
        <w:rPr>
          <w:rFonts w:ascii="Consolas" w:hAnsi="Consolas"/>
          <w:color w:val="080808"/>
          <w:shd w:val="clear" w:color="auto" w:fill="F7FAFF"/>
        </w:rPr>
        <w:t xml:space="preserve">&lt; </w:t>
      </w:r>
      <w:r>
        <w:rPr>
          <w:rFonts w:ascii="Consolas" w:hAnsi="Consolas"/>
          <w:i/>
          <w:iCs/>
          <w:color w:val="000000"/>
          <w:shd w:val="clear" w:color="auto" w:fill="F7FAFF"/>
        </w:rPr>
        <w:t>count</w:t>
      </w:r>
      <w:r>
        <w:rPr>
          <w:rFonts w:ascii="Consolas" w:hAnsi="Consolas"/>
          <w:color w:val="080808"/>
          <w:shd w:val="clear" w:color="auto" w:fill="F7FAFF"/>
        </w:rPr>
        <w:t>(</w:t>
      </w:r>
      <w:r>
        <w:rPr>
          <w:rFonts w:ascii="Consolas" w:hAnsi="Consolas"/>
          <w:color w:val="660000"/>
          <w:shd w:val="clear" w:color="auto" w:fill="F7FAFF"/>
        </w:rPr>
        <w:t>$fruits</w:t>
      </w:r>
      <w:r>
        <w:rPr>
          <w:rFonts w:ascii="Consolas" w:hAnsi="Consolas"/>
          <w:color w:val="080808"/>
          <w:shd w:val="clear" w:color="auto" w:fill="F7FAFF"/>
        </w:rPr>
        <w:t xml:space="preserve">); </w:t>
      </w:r>
      <w:r>
        <w:rPr>
          <w:rFonts w:ascii="Consolas" w:hAnsi="Consolas"/>
          <w:color w:val="660000"/>
          <w:shd w:val="clear" w:color="auto" w:fill="F7FAFF"/>
        </w:rPr>
        <w:t>$iFruit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660000"/>
          <w:shd w:val="clear" w:color="auto" w:fill="F7FAFF"/>
        </w:rPr>
        <w:t>$fruits</w:t>
      </w:r>
      <w:r>
        <w:rPr>
          <w:rFonts w:ascii="Consolas" w:hAnsi="Consolas"/>
          <w:color w:val="080808"/>
          <w:shd w:val="clear" w:color="auto" w:fill="F7FAFF"/>
        </w:rPr>
        <w:t>[</w:t>
      </w:r>
      <w:r>
        <w:rPr>
          <w:rFonts w:ascii="Consolas" w:hAnsi="Consolas"/>
          <w:color w:val="660000"/>
          <w:shd w:val="clear" w:color="auto" w:fill="F7FAFF"/>
        </w:rPr>
        <w:t>$iFruit</w:t>
      </w:r>
      <w:r>
        <w:rPr>
          <w:rFonts w:ascii="Consolas" w:hAnsi="Consolas"/>
          <w:color w:val="080808"/>
          <w:shd w:val="clear" w:color="auto" w:fill="F7FAFF"/>
        </w:rPr>
        <w:t xml:space="preserve">]; </w:t>
      </w:r>
      <w:r>
        <w:rPr>
          <w:rFonts w:ascii="Consolas" w:hAnsi="Consolas"/>
          <w:i/>
          <w:iCs/>
          <w:color w:val="8C8C8C"/>
          <w:shd w:val="clear" w:color="auto" w:fill="F7FAFF"/>
        </w:rPr>
        <w:t>// affiche chaque élément du tableau</w:t>
      </w:r>
      <w:r>
        <w:rPr>
          <w:rFonts w:ascii="Consolas" w:hAnsi="Consolas"/>
          <w:i/>
          <w:iCs/>
          <w:color w:val="8C8C8C"/>
          <w:shd w:val="clear" w:color="auto" w:fill="F7FAFF"/>
        </w:rPr>
        <w:br/>
      </w:r>
      <w:r>
        <w:rPr>
          <w:rFonts w:ascii="Consolas" w:hAnsi="Consolas"/>
          <w:color w:val="080808"/>
          <w:shd w:val="clear" w:color="auto" w:fill="F7FAFF"/>
        </w:rPr>
        <w:t>}</w:t>
      </w:r>
    </w:p>
    <w:p w14:paraId="6D9FB6CD" w14:textId="2A8D38F8" w:rsidR="00B1128C" w:rsidRDefault="00B1128C" w:rsidP="00B1128C"/>
    <w:p w14:paraId="5A4085EE" w14:textId="6F3209CA" w:rsidR="00B1128C" w:rsidRDefault="00B1128C" w:rsidP="00B1128C">
      <w:pPr>
        <w:pStyle w:val="Titre3"/>
      </w:pPr>
      <w:bookmarkStart w:id="58" w:name="_Toc56184707"/>
      <w:r>
        <w:t>Foreach</w:t>
      </w:r>
      <w:bookmarkEnd w:id="58"/>
    </w:p>
    <w:p w14:paraId="3BF469D7" w14:textId="77777777" w:rsidR="00B1128C" w:rsidRPr="00DB136D" w:rsidRDefault="00B1128C" w:rsidP="00B1128C"/>
    <w:p w14:paraId="7554D99B" w14:textId="53E015E6" w:rsidR="00C01D11" w:rsidRDefault="00C01D11" w:rsidP="00C01D11">
      <w:r w:rsidRPr="00DB136D">
        <w:t xml:space="preserve">Une autre façon de traiter </w:t>
      </w:r>
      <w:r w:rsidR="00680ADD" w:rsidRPr="00DB136D">
        <w:t>un tablea</w:t>
      </w:r>
      <w:r w:rsidR="00680ADD">
        <w:t>u plus condensé</w:t>
      </w:r>
      <w:r>
        <w:t> :</w:t>
      </w:r>
    </w:p>
    <w:p w14:paraId="5398EBD1"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$fruits </w:t>
      </w:r>
      <w:r>
        <w:rPr>
          <w:rFonts w:ascii="Consolas" w:hAnsi="Consolas"/>
          <w:color w:val="080808"/>
          <w:shd w:val="clear" w:color="auto" w:fill="F7FAFF"/>
        </w:rPr>
        <w:t>= [</w:t>
      </w:r>
      <w:r>
        <w:rPr>
          <w:rFonts w:ascii="Consolas" w:hAnsi="Consolas"/>
          <w:color w:val="067D17"/>
          <w:shd w:val="clear" w:color="auto" w:fill="F7FAFF"/>
        </w:rPr>
        <w:t>"Banane"</w:t>
      </w:r>
      <w:r>
        <w:rPr>
          <w:rFonts w:ascii="Consolas" w:hAnsi="Consolas"/>
          <w:color w:val="080808"/>
          <w:shd w:val="clear" w:color="auto" w:fill="F7FAFF"/>
        </w:rPr>
        <w:t xml:space="preserve">, </w:t>
      </w:r>
      <w:r>
        <w:rPr>
          <w:rFonts w:ascii="Consolas" w:hAnsi="Consolas"/>
          <w:color w:val="067D17"/>
          <w:shd w:val="clear" w:color="auto" w:fill="F7FAFF"/>
        </w:rPr>
        <w:t>"Orange"</w:t>
      </w:r>
      <w:r>
        <w:rPr>
          <w:rFonts w:ascii="Consolas" w:hAnsi="Consolas"/>
          <w:color w:val="080808"/>
          <w:shd w:val="clear" w:color="auto" w:fill="F7FAFF"/>
        </w:rPr>
        <w:t xml:space="preserve">, </w:t>
      </w:r>
      <w:r>
        <w:rPr>
          <w:rFonts w:ascii="Consolas" w:hAnsi="Consolas"/>
          <w:color w:val="067D17"/>
          <w:shd w:val="clear" w:color="auto" w:fill="F7FAFF"/>
        </w:rPr>
        <w:t>"Pomme"</w:t>
      </w:r>
      <w:r>
        <w:rPr>
          <w:rFonts w:ascii="Consolas" w:hAnsi="Consolas"/>
          <w:color w:val="080808"/>
          <w:shd w:val="clear" w:color="auto" w:fill="F7FAFF"/>
        </w:rPr>
        <w:t xml:space="preserve">, </w:t>
      </w:r>
      <w:r>
        <w:rPr>
          <w:rFonts w:ascii="Consolas" w:hAnsi="Consolas"/>
          <w:color w:val="067D17"/>
          <w:shd w:val="clear" w:color="auto" w:fill="F7FAFF"/>
        </w:rPr>
        <w:t>"Mangue"</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foreach</w:t>
      </w:r>
      <w:r>
        <w:rPr>
          <w:rFonts w:ascii="Consolas" w:hAnsi="Consolas"/>
          <w:color w:val="080808"/>
          <w:shd w:val="clear" w:color="auto" w:fill="F7FAFF"/>
        </w:rPr>
        <w:t>(</w:t>
      </w:r>
      <w:r>
        <w:rPr>
          <w:rFonts w:ascii="Consolas" w:hAnsi="Consolas"/>
          <w:color w:val="660000"/>
          <w:shd w:val="clear" w:color="auto" w:fill="F7FAFF"/>
        </w:rPr>
        <w:t xml:space="preserve">$fruits </w:t>
      </w:r>
      <w:r>
        <w:rPr>
          <w:rFonts w:ascii="Consolas" w:hAnsi="Consolas"/>
          <w:color w:val="0033B3"/>
          <w:shd w:val="clear" w:color="auto" w:fill="F7FAFF"/>
        </w:rPr>
        <w:t xml:space="preserve">as </w:t>
      </w:r>
      <w:r>
        <w:rPr>
          <w:rFonts w:ascii="Consolas" w:hAnsi="Consolas"/>
          <w:color w:val="660000"/>
          <w:shd w:val="clear" w:color="auto" w:fill="F7FAFF"/>
        </w:rPr>
        <w:t>$fruit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660000"/>
          <w:shd w:val="clear" w:color="auto" w:fill="F7FAFF"/>
        </w:rPr>
        <w:t xml:space="preserve">$fruit </w:t>
      </w:r>
      <w:r>
        <w:rPr>
          <w:rFonts w:ascii="Consolas" w:hAnsi="Consolas"/>
          <w:color w:val="080808"/>
          <w:shd w:val="clear" w:color="auto" w:fill="F7FAFF"/>
        </w:rPr>
        <w:t xml:space="preserve">; </w:t>
      </w:r>
      <w:r>
        <w:rPr>
          <w:rFonts w:ascii="Consolas" w:hAnsi="Consolas"/>
          <w:i/>
          <w:iCs/>
          <w:color w:val="8C8C8C"/>
          <w:shd w:val="clear" w:color="auto" w:fill="F7FAFF"/>
        </w:rPr>
        <w:t>// affiche chaque élément du tableau dans la console</w:t>
      </w:r>
      <w:r>
        <w:rPr>
          <w:rFonts w:ascii="Consolas" w:hAnsi="Consolas"/>
          <w:i/>
          <w:iCs/>
          <w:color w:val="8C8C8C"/>
          <w:shd w:val="clear" w:color="auto" w:fill="F7FAFF"/>
        </w:rPr>
        <w:br/>
      </w:r>
      <w:r>
        <w:rPr>
          <w:rFonts w:ascii="Consolas" w:hAnsi="Consolas"/>
          <w:color w:val="080808"/>
          <w:shd w:val="clear" w:color="auto" w:fill="F7FAFF"/>
        </w:rPr>
        <w:t>}</w:t>
      </w:r>
    </w:p>
    <w:p w14:paraId="78DFC783" w14:textId="77777777" w:rsidR="007F770C" w:rsidRDefault="007F770C" w:rsidP="00C01D11"/>
    <w:p w14:paraId="3BF5E3A7" w14:textId="0D0B5ABC" w:rsidR="007F770C" w:rsidRDefault="007F770C" w:rsidP="008B6A9B">
      <w:pPr>
        <w:pStyle w:val="Titre2"/>
      </w:pPr>
      <w:bookmarkStart w:id="59" w:name="_Toc56184708"/>
      <w:r>
        <w:t xml:space="preserve">Le </w:t>
      </w:r>
      <w:r w:rsidR="00B1128C">
        <w:t>portée</w:t>
      </w:r>
      <w:r>
        <w:t xml:space="preserve"> des variables</w:t>
      </w:r>
      <w:bookmarkEnd w:id="59"/>
    </w:p>
    <w:p w14:paraId="632B4945" w14:textId="2C5183CB" w:rsidR="007F770C" w:rsidRDefault="007F770C" w:rsidP="00C01D11"/>
    <w:p w14:paraId="4E39CFB2" w14:textId="0F2F3C8F" w:rsidR="00B1128C" w:rsidRDefault="00B1128C" w:rsidP="00C01D11">
      <w:r w:rsidRPr="00B1128C">
        <w:t xml:space="preserve">La portée d'une variable </w:t>
      </w:r>
      <w:r>
        <w:t xml:space="preserve">(ou scope d’une variable) </w:t>
      </w:r>
      <w:r w:rsidRPr="00B1128C">
        <w:t>est la partie du script où la variable peut être référencée / utilisée.</w:t>
      </w:r>
    </w:p>
    <w:p w14:paraId="2232E170" w14:textId="407EBA4A" w:rsidR="008B6A9B" w:rsidRDefault="008B6A9B" w:rsidP="00C01D11">
      <w:r>
        <w:t xml:space="preserve">Les 3 types de scopes en php sont : </w:t>
      </w:r>
    </w:p>
    <w:p w14:paraId="062C5B0C" w14:textId="19B22BF4" w:rsidR="00771CF8" w:rsidRDefault="00771CF8" w:rsidP="00771CF8">
      <w:pPr>
        <w:pStyle w:val="Paragraphedeliste"/>
        <w:numPr>
          <w:ilvl w:val="0"/>
          <w:numId w:val="1"/>
        </w:numPr>
      </w:pPr>
      <w:r>
        <w:t>Global</w:t>
      </w:r>
    </w:p>
    <w:p w14:paraId="19253690" w14:textId="1F687A66" w:rsidR="008B6A9B" w:rsidRDefault="008B6A9B" w:rsidP="008B6A9B">
      <w:pPr>
        <w:pStyle w:val="Paragraphedeliste"/>
        <w:numPr>
          <w:ilvl w:val="0"/>
          <w:numId w:val="1"/>
        </w:numPr>
      </w:pPr>
      <w:r>
        <w:t>Local</w:t>
      </w:r>
    </w:p>
    <w:p w14:paraId="63726870" w14:textId="774E05F4" w:rsidR="008B6A9B" w:rsidRDefault="008B6A9B" w:rsidP="008B6A9B">
      <w:pPr>
        <w:pStyle w:val="Paragraphedeliste"/>
        <w:numPr>
          <w:ilvl w:val="0"/>
          <w:numId w:val="1"/>
        </w:numPr>
      </w:pPr>
      <w:r>
        <w:t>Static</w:t>
      </w:r>
    </w:p>
    <w:p w14:paraId="07474E84" w14:textId="634CF4A6" w:rsidR="00771CF8" w:rsidRDefault="00771CF8" w:rsidP="00771CF8">
      <w:pPr>
        <w:pStyle w:val="Paragraphedeliste"/>
      </w:pPr>
    </w:p>
    <w:p w14:paraId="1A526950" w14:textId="739E7D0E" w:rsidR="00771CF8" w:rsidRDefault="00771CF8" w:rsidP="00771CF8">
      <w:pPr>
        <w:pStyle w:val="Titre3"/>
        <w:rPr>
          <w:lang w:val="en-GB"/>
        </w:rPr>
      </w:pPr>
      <w:bookmarkStart w:id="60" w:name="_Toc56184709"/>
      <w:r w:rsidRPr="00771CF8">
        <w:rPr>
          <w:lang w:val="en-GB"/>
        </w:rPr>
        <w:t>Global</w:t>
      </w:r>
      <w:bookmarkEnd w:id="60"/>
    </w:p>
    <w:p w14:paraId="2230861D" w14:textId="77777777" w:rsidR="00771CF8" w:rsidRPr="00771CF8" w:rsidRDefault="00771CF8" w:rsidP="00771CF8">
      <w:pPr>
        <w:rPr>
          <w:lang w:val="en-GB"/>
        </w:rPr>
      </w:pPr>
    </w:p>
    <w:p w14:paraId="25494B11"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global</w:t>
      </w:r>
      <w:r>
        <w:rPr>
          <w:rFonts w:ascii="Consolas" w:hAnsi="Consolas"/>
          <w:i/>
          <w:iCs/>
          <w:color w:val="8C8C8C"/>
          <w:shd w:val="clear" w:color="auto" w:fill="F7FAFF"/>
        </w:rPr>
        <w:br/>
      </w:r>
      <w:r>
        <w:rPr>
          <w:rFonts w:ascii="Consolas" w:hAnsi="Consolas"/>
          <w:color w:val="0033B3"/>
          <w:shd w:val="clear" w:color="auto" w:fill="F7FAFF"/>
        </w:rPr>
        <w:t xml:space="preserve">function </w:t>
      </w:r>
      <w:r>
        <w:rPr>
          <w:rFonts w:ascii="Consolas" w:hAnsi="Consolas"/>
          <w:color w:val="00627A"/>
          <w:shd w:val="clear" w:color="auto" w:fill="F7FAFF"/>
        </w:rPr>
        <w:t>myTest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i/>
          <w:iCs/>
          <w:color w:val="8C8C8C"/>
          <w:shd w:val="clear" w:color="auto" w:fill="F7FAFF"/>
        </w:rPr>
        <w:t>// l'utilisation de x à l'intérieur de cette fonction générera une erreur</w:t>
      </w:r>
      <w:r>
        <w:rPr>
          <w:rFonts w:ascii="Consolas" w:hAnsi="Consolas"/>
          <w:i/>
          <w:iCs/>
          <w:color w:val="8C8C8C"/>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dans la fonction :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en dehors de la fonction: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p>
    <w:p w14:paraId="6EDBD494" w14:textId="0484AA0E" w:rsidR="00D70072" w:rsidRDefault="00D70072" w:rsidP="00D70072"/>
    <w:p w14:paraId="707C93A7" w14:textId="06D5BA07" w:rsidR="00D70072" w:rsidRDefault="00D70072" w:rsidP="00D70072">
      <w:r>
        <w:t>Pour utiliser $x dans la fonction test :</w:t>
      </w:r>
    </w:p>
    <w:p w14:paraId="13579F67"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global</w:t>
      </w:r>
      <w:r>
        <w:rPr>
          <w:rFonts w:ascii="Consolas" w:hAnsi="Consolas"/>
          <w:i/>
          <w:iCs/>
          <w:color w:val="8C8C8C"/>
          <w:shd w:val="clear" w:color="auto" w:fill="F7FAFF"/>
        </w:rPr>
        <w:br/>
      </w:r>
      <w:r>
        <w:rPr>
          <w:rFonts w:ascii="Consolas" w:hAnsi="Consolas"/>
          <w:color w:val="0033B3"/>
          <w:shd w:val="clear" w:color="auto" w:fill="F7FAFF"/>
        </w:rPr>
        <w:t xml:space="preserve">function </w:t>
      </w:r>
      <w:r>
        <w:rPr>
          <w:rFonts w:ascii="Consolas" w:hAnsi="Consolas"/>
          <w:color w:val="00627A"/>
          <w:shd w:val="clear" w:color="auto" w:fill="F7FAFF"/>
        </w:rPr>
        <w:t>myTest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global </w:t>
      </w:r>
      <w:r>
        <w:rPr>
          <w:rFonts w:ascii="Consolas" w:hAnsi="Consolas"/>
          <w:color w:val="660000"/>
          <w:shd w:val="clear" w:color="auto" w:fill="F7FAFF"/>
        </w:rPr>
        <w:t xml:space="preserve">$x </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dans la fonction :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000000"/>
          <w:shd w:val="clear" w:color="auto" w:fill="F7FAFF"/>
        </w:rPr>
        <w:lastRenderedPageBreak/>
        <w:t>myTest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en dehors de la fonction: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p>
    <w:p w14:paraId="1669E39F" w14:textId="77777777" w:rsidR="00771CF8" w:rsidRDefault="00771CF8" w:rsidP="00D70072"/>
    <w:p w14:paraId="1D5E5325" w14:textId="29E83E6F" w:rsidR="00771CF8" w:rsidRDefault="00771CF8" w:rsidP="00771CF8">
      <w:pPr>
        <w:pStyle w:val="Titre3"/>
      </w:pPr>
      <w:bookmarkStart w:id="61" w:name="_Toc56184710"/>
      <w:r>
        <w:t>Local</w:t>
      </w:r>
      <w:bookmarkEnd w:id="61"/>
    </w:p>
    <w:p w14:paraId="453DFB56" w14:textId="77777777" w:rsidR="00771CF8" w:rsidRDefault="00771CF8" w:rsidP="00771CF8"/>
    <w:p w14:paraId="6F352FFD"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0033B3"/>
          <w:shd w:val="clear" w:color="auto" w:fill="F7FAFF"/>
        </w:rPr>
        <w:t xml:space="preserve">function </w:t>
      </w:r>
      <w:r>
        <w:rPr>
          <w:rFonts w:ascii="Consolas" w:hAnsi="Consolas"/>
          <w:color w:val="00627A"/>
          <w:shd w:val="clear" w:color="auto" w:fill="F7FAFF"/>
        </w:rPr>
        <w:t>myTest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5</w:t>
      </w:r>
      <w:r>
        <w:rPr>
          <w:rFonts w:ascii="Consolas" w:hAnsi="Consolas"/>
          <w:color w:val="080808"/>
          <w:shd w:val="clear" w:color="auto" w:fill="F7FAFF"/>
        </w:rPr>
        <w:t xml:space="preserve">; </w:t>
      </w:r>
      <w:r>
        <w:rPr>
          <w:rFonts w:ascii="Consolas" w:hAnsi="Consolas"/>
          <w:i/>
          <w:iCs/>
          <w:color w:val="8C8C8C"/>
          <w:shd w:val="clear" w:color="auto" w:fill="F7FAFF"/>
        </w:rPr>
        <w:t>// local</w:t>
      </w:r>
      <w:r>
        <w:rPr>
          <w:rFonts w:ascii="Consolas" w:hAnsi="Consolas"/>
          <w:i/>
          <w:iCs/>
          <w:color w:val="8C8C8C"/>
          <w:shd w:val="clear" w:color="auto" w:fill="F7FAFF"/>
        </w:rPr>
        <w:br/>
        <w:t xml:space="preserve">    </w:t>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dans la fonction: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i/>
          <w:iCs/>
          <w:color w:val="8C8C8C"/>
          <w:shd w:val="clear" w:color="auto" w:fill="F7FAFF"/>
        </w:rPr>
        <w:t>// utiliser x en dehors de la fonction générera une erreur</w:t>
      </w:r>
      <w:r>
        <w:rPr>
          <w:rFonts w:ascii="Consolas" w:hAnsi="Consolas"/>
          <w:i/>
          <w:iCs/>
          <w:color w:val="8C8C8C"/>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 xml:space="preserve">"&lt;p&gt;Variable x en dehors de la fonction: </w:t>
      </w:r>
      <w:r>
        <w:rPr>
          <w:rFonts w:ascii="Consolas" w:hAnsi="Consolas"/>
          <w:color w:val="660000"/>
          <w:shd w:val="clear" w:color="auto" w:fill="F7FAFF"/>
        </w:rPr>
        <w:t>$x</w:t>
      </w:r>
      <w:r>
        <w:rPr>
          <w:rFonts w:ascii="Consolas" w:hAnsi="Consolas"/>
          <w:color w:val="067D17"/>
          <w:shd w:val="clear" w:color="auto" w:fill="F7FAFF"/>
        </w:rPr>
        <w:t>&lt;/p&gt;"</w:t>
      </w:r>
      <w:r>
        <w:rPr>
          <w:rFonts w:ascii="Consolas" w:hAnsi="Consolas"/>
          <w:color w:val="080808"/>
          <w:shd w:val="clear" w:color="auto" w:fill="F7FAFF"/>
        </w:rPr>
        <w:t>;</w:t>
      </w:r>
    </w:p>
    <w:p w14:paraId="06260FBA" w14:textId="5F083194" w:rsidR="00771CF8" w:rsidRDefault="00771CF8" w:rsidP="00771CF8"/>
    <w:p w14:paraId="5862D8A6" w14:textId="3D5D0B31" w:rsidR="00771CF8" w:rsidRDefault="00771CF8" w:rsidP="00771CF8">
      <w:pPr>
        <w:pStyle w:val="Titre3"/>
      </w:pPr>
      <w:bookmarkStart w:id="62" w:name="_Toc56184711"/>
      <w:r>
        <w:t>Static</w:t>
      </w:r>
      <w:bookmarkEnd w:id="62"/>
    </w:p>
    <w:p w14:paraId="1BE33FAC" w14:textId="3583258D" w:rsidR="00771CF8" w:rsidRDefault="00771CF8" w:rsidP="00771CF8"/>
    <w:p w14:paraId="3ECAF0CC" w14:textId="65838CFB" w:rsidR="00771CF8" w:rsidRDefault="00771CF8" w:rsidP="00771CF8">
      <w:r w:rsidRPr="00771CF8">
        <w:t xml:space="preserve">Normalement, lorsqu'une fonction est terminée / exécutée, toutes ses variables sont supprimées. </w:t>
      </w:r>
    </w:p>
    <w:p w14:paraId="02C458B9" w14:textId="45141200" w:rsidR="00771CF8" w:rsidRDefault="00771CF8" w:rsidP="00771CF8">
      <w:r>
        <w:t>Pour empêcher ce comportement, il faut utiliser le mot clé static :</w:t>
      </w:r>
    </w:p>
    <w:p w14:paraId="488CAB9D" w14:textId="77777777" w:rsidR="00771CF8" w:rsidRDefault="00771CF8" w:rsidP="00771CF8"/>
    <w:p w14:paraId="29240DE3" w14:textId="77777777" w:rsidR="00C15079" w:rsidRDefault="00C15079" w:rsidP="00C15079">
      <w:pPr>
        <w:pStyle w:val="PrformatHTML"/>
        <w:shd w:val="clear" w:color="auto" w:fill="FFFFFF"/>
        <w:spacing w:line="276" w:lineRule="auto"/>
        <w:rPr>
          <w:rFonts w:ascii="Consolas" w:hAnsi="Consolas"/>
          <w:color w:val="080808"/>
        </w:rPr>
      </w:pPr>
      <w:r>
        <w:rPr>
          <w:rFonts w:ascii="Consolas" w:hAnsi="Consolas"/>
          <w:color w:val="0033B3"/>
          <w:shd w:val="clear" w:color="auto" w:fill="F7FAFF"/>
        </w:rPr>
        <w:t xml:space="preserve">function </w:t>
      </w:r>
      <w:r>
        <w:rPr>
          <w:rFonts w:ascii="Consolas" w:hAnsi="Consolas"/>
          <w:color w:val="00627A"/>
          <w:shd w:val="clear" w:color="auto" w:fill="F7FAFF"/>
        </w:rPr>
        <w:t>myTest</w:t>
      </w:r>
      <w:r>
        <w:rPr>
          <w:rFonts w:ascii="Consolas" w:hAnsi="Consolas"/>
          <w:color w:val="080808"/>
          <w:shd w:val="clear" w:color="auto" w:fill="F7FAFF"/>
        </w:rPr>
        <w:t>() {</w:t>
      </w:r>
      <w:r>
        <w:rPr>
          <w:rFonts w:ascii="Consolas" w:hAnsi="Consolas"/>
          <w:color w:val="080808"/>
          <w:shd w:val="clear" w:color="auto" w:fill="F7FAFF"/>
        </w:rPr>
        <w:br/>
        <w:t xml:space="preserve">    </w:t>
      </w:r>
      <w:r>
        <w:rPr>
          <w:rFonts w:ascii="Consolas" w:hAnsi="Consolas"/>
          <w:color w:val="0033B3"/>
          <w:shd w:val="clear" w:color="auto" w:fill="F7FAFF"/>
        </w:rPr>
        <w:t xml:space="preserve">static </w:t>
      </w:r>
      <w:r>
        <w:rPr>
          <w:rFonts w:ascii="Consolas" w:hAnsi="Consolas"/>
          <w:color w:val="660000"/>
          <w:shd w:val="clear" w:color="auto" w:fill="F7FAFF"/>
        </w:rPr>
        <w:t xml:space="preserve">$x </w:t>
      </w:r>
      <w:r>
        <w:rPr>
          <w:rFonts w:ascii="Consolas" w:hAnsi="Consolas"/>
          <w:color w:val="080808"/>
          <w:shd w:val="clear" w:color="auto" w:fill="F7FAFF"/>
        </w:rPr>
        <w:t xml:space="preserve">= </w:t>
      </w:r>
      <w:r>
        <w:rPr>
          <w:rFonts w:ascii="Consolas" w:hAnsi="Consolas"/>
          <w:color w:val="1750EB"/>
          <w:shd w:val="clear" w:color="auto" w:fill="F7FAFF"/>
        </w:rPr>
        <w:t>0</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0033B3"/>
          <w:shd w:val="clear" w:color="auto" w:fill="F7FAFF"/>
        </w:rPr>
        <w:t xml:space="preserve">echo </w:t>
      </w:r>
      <w:r>
        <w:rPr>
          <w:rFonts w:ascii="Consolas" w:hAnsi="Consolas"/>
          <w:color w:val="660000"/>
          <w:shd w:val="clear" w:color="auto" w:fill="F7FAFF"/>
        </w:rPr>
        <w:t>$x</w:t>
      </w:r>
      <w:r>
        <w:rPr>
          <w:rFonts w:ascii="Consolas" w:hAnsi="Consolas"/>
          <w:color w:val="080808"/>
          <w:shd w:val="clear" w:color="auto" w:fill="F7FAFF"/>
        </w:rPr>
        <w:t>;</w:t>
      </w:r>
      <w:r>
        <w:rPr>
          <w:rFonts w:ascii="Consolas" w:hAnsi="Consolas"/>
          <w:color w:val="080808"/>
          <w:shd w:val="clear" w:color="auto" w:fill="F7FAFF"/>
        </w:rPr>
        <w:br/>
        <w:t xml:space="preserve">    </w:t>
      </w:r>
      <w:r>
        <w:rPr>
          <w:rFonts w:ascii="Consolas" w:hAnsi="Consolas"/>
          <w:color w:val="660000"/>
          <w:shd w:val="clear" w:color="auto" w:fill="F7FAFF"/>
        </w:rPr>
        <w:t>$x</w:t>
      </w:r>
      <w:r>
        <w:rPr>
          <w:rFonts w:ascii="Consolas" w:hAnsi="Consolas"/>
          <w:color w:val="080808"/>
          <w:shd w:val="clear" w:color="auto" w:fill="F7FAFF"/>
        </w:rPr>
        <w:t>++;</w:t>
      </w:r>
      <w:r>
        <w:rPr>
          <w:rFonts w:ascii="Consolas" w:hAnsi="Consolas"/>
          <w:color w:val="080808"/>
          <w:shd w:val="clear" w:color="auto" w:fill="F7FAFF"/>
        </w:rPr>
        <w:br/>
        <w:t>}</w:t>
      </w:r>
      <w:r>
        <w:rPr>
          <w:rFonts w:ascii="Consolas" w:hAnsi="Consolas"/>
          <w:color w:val="080808"/>
          <w:shd w:val="clear" w:color="auto" w:fill="F7FAFF"/>
        </w:rPr>
        <w:br/>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 xml:space="preserve">(); </w:t>
      </w:r>
      <w:r>
        <w:rPr>
          <w:rFonts w:ascii="Consolas" w:hAnsi="Consolas"/>
          <w:i/>
          <w:iCs/>
          <w:color w:val="8C8C8C"/>
          <w:shd w:val="clear" w:color="auto" w:fill="F7FAFF"/>
        </w:rPr>
        <w:t>// affiche 0</w:t>
      </w:r>
      <w:r>
        <w:rPr>
          <w:rFonts w:ascii="Consolas" w:hAnsi="Consolas"/>
          <w:i/>
          <w:iCs/>
          <w:color w:val="8C8C8C"/>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"&lt;br&gt;"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 xml:space="preserve">(); </w:t>
      </w:r>
      <w:r>
        <w:rPr>
          <w:rFonts w:ascii="Consolas" w:hAnsi="Consolas"/>
          <w:i/>
          <w:iCs/>
          <w:color w:val="8C8C8C"/>
          <w:shd w:val="clear" w:color="auto" w:fill="F7FAFF"/>
        </w:rPr>
        <w:t>// affiche 1</w:t>
      </w:r>
      <w:r>
        <w:rPr>
          <w:rFonts w:ascii="Consolas" w:hAnsi="Consolas"/>
          <w:i/>
          <w:iCs/>
          <w:color w:val="8C8C8C"/>
          <w:shd w:val="clear" w:color="auto" w:fill="F7FAFF"/>
        </w:rPr>
        <w:br/>
      </w:r>
      <w:r>
        <w:rPr>
          <w:rFonts w:ascii="Consolas" w:hAnsi="Consolas"/>
          <w:color w:val="0033B3"/>
          <w:shd w:val="clear" w:color="auto" w:fill="F7FAFF"/>
        </w:rPr>
        <w:t xml:space="preserve">echo </w:t>
      </w:r>
      <w:r>
        <w:rPr>
          <w:rFonts w:ascii="Consolas" w:hAnsi="Consolas"/>
          <w:color w:val="067D17"/>
          <w:shd w:val="clear" w:color="auto" w:fill="F7FAFF"/>
        </w:rPr>
        <w:t>"&lt;br&gt;"</w:t>
      </w:r>
      <w:r>
        <w:rPr>
          <w:rFonts w:ascii="Consolas" w:hAnsi="Consolas"/>
          <w:color w:val="080808"/>
          <w:shd w:val="clear" w:color="auto" w:fill="F7FAFF"/>
        </w:rPr>
        <w:t>;</w:t>
      </w:r>
      <w:r>
        <w:rPr>
          <w:rFonts w:ascii="Consolas" w:hAnsi="Consolas"/>
          <w:color w:val="080808"/>
          <w:shd w:val="clear" w:color="auto" w:fill="F7FAFF"/>
        </w:rPr>
        <w:br/>
      </w:r>
      <w:r>
        <w:rPr>
          <w:rFonts w:ascii="Consolas" w:hAnsi="Consolas"/>
          <w:color w:val="000000"/>
          <w:shd w:val="clear" w:color="auto" w:fill="F7FAFF"/>
        </w:rPr>
        <w:t>myTest</w:t>
      </w:r>
      <w:r>
        <w:rPr>
          <w:rFonts w:ascii="Consolas" w:hAnsi="Consolas"/>
          <w:color w:val="080808"/>
          <w:shd w:val="clear" w:color="auto" w:fill="F7FAFF"/>
        </w:rPr>
        <w:t xml:space="preserve">(); </w:t>
      </w:r>
      <w:r>
        <w:rPr>
          <w:rFonts w:ascii="Consolas" w:hAnsi="Consolas"/>
          <w:i/>
          <w:iCs/>
          <w:color w:val="8C8C8C"/>
          <w:shd w:val="clear" w:color="auto" w:fill="F7FAFF"/>
        </w:rPr>
        <w:t>// affiche 2</w:t>
      </w:r>
    </w:p>
    <w:p w14:paraId="482DB8F7" w14:textId="77777777" w:rsidR="00771CF8" w:rsidRPr="00771CF8" w:rsidRDefault="00771CF8" w:rsidP="00771CF8"/>
    <w:p w14:paraId="0EA6C079" w14:textId="29AE11B8" w:rsidR="009525DA" w:rsidRDefault="009525DA" w:rsidP="008B6A9B">
      <w:pPr>
        <w:pStyle w:val="Titre2"/>
      </w:pPr>
      <w:bookmarkStart w:id="63" w:name="_Toc56184712"/>
      <w:r>
        <w:t>Import</w:t>
      </w:r>
      <w:bookmarkEnd w:id="63"/>
    </w:p>
    <w:p w14:paraId="2E32A4B8" w14:textId="77777777" w:rsidR="009525DA" w:rsidRDefault="009525DA" w:rsidP="00C01D11"/>
    <w:p w14:paraId="67E5FA9D" w14:textId="77777777" w:rsidR="009525DA" w:rsidRDefault="009525DA" w:rsidP="00C01D11">
      <w:r>
        <w:t>L’instruction include permet d’ajouter le code provenant d’un fichier php au contenu actuel.</w:t>
      </w:r>
    </w:p>
    <w:p w14:paraId="7CCC35B8" w14:textId="77777777" w:rsidR="009525DA" w:rsidRDefault="009525DA" w:rsidP="00C01D11">
      <w:r>
        <w:t>Prenons l’exemple de test.php où il faut ajouter le contenu de vars.php</w:t>
      </w:r>
      <w:r w:rsidR="008B307F">
        <w:t> :</w:t>
      </w:r>
    </w:p>
    <w:p w14:paraId="41FB52F4" w14:textId="77777777" w:rsidR="00C15079" w:rsidRDefault="009525DA" w:rsidP="00C15079">
      <w:pPr>
        <w:pStyle w:val="PrformatHTML"/>
        <w:shd w:val="clear" w:color="auto" w:fill="FFFFFF"/>
        <w:spacing w:line="276" w:lineRule="auto"/>
        <w:rPr>
          <w:rFonts w:ascii="Consolas" w:hAnsi="Consolas"/>
          <w:color w:val="080808"/>
        </w:rPr>
      </w:pPr>
      <w:r>
        <w:rPr>
          <w:rFonts w:ascii="Source Code Pro" w:hAnsi="Source Code Pro"/>
          <w:color w:val="000000"/>
          <w:sz w:val="21"/>
          <w:szCs w:val="21"/>
          <w:shd w:val="clear" w:color="auto" w:fill="FFFFFF"/>
        </w:rPr>
        <w:t>============ vars.php</w:t>
      </w:r>
      <w:r>
        <w:rPr>
          <w:rFonts w:ascii="Source Code Pro" w:hAnsi="Source Code Pro"/>
          <w:color w:val="000000"/>
          <w:sz w:val="21"/>
          <w:szCs w:val="21"/>
        </w:rPr>
        <w:br/>
      </w:r>
      <w:r w:rsidR="00C15079">
        <w:rPr>
          <w:rFonts w:ascii="Consolas" w:hAnsi="Consolas"/>
          <w:color w:val="0033B3"/>
          <w:shd w:val="clear" w:color="auto" w:fill="F7FAFF"/>
        </w:rPr>
        <w:t>&lt;?php</w:t>
      </w:r>
      <w:r w:rsidR="00C15079">
        <w:rPr>
          <w:rFonts w:ascii="Consolas" w:hAnsi="Consolas"/>
          <w:color w:val="0033B3"/>
          <w:shd w:val="clear" w:color="auto" w:fill="F7FAFF"/>
        </w:rPr>
        <w:br/>
      </w:r>
      <w:r w:rsidR="00C15079">
        <w:rPr>
          <w:rFonts w:ascii="Consolas" w:hAnsi="Consolas"/>
          <w:color w:val="0033B3"/>
          <w:shd w:val="clear" w:color="auto" w:fill="F7FAFF"/>
        </w:rPr>
        <w:br/>
      </w:r>
      <w:r w:rsidR="00C15079">
        <w:rPr>
          <w:rFonts w:ascii="Consolas" w:hAnsi="Consolas"/>
          <w:color w:val="660000"/>
          <w:shd w:val="clear" w:color="auto" w:fill="F7FAFF"/>
        </w:rPr>
        <w:t xml:space="preserve">$couleur </w:t>
      </w:r>
      <w:r w:rsidR="00C15079">
        <w:rPr>
          <w:rFonts w:ascii="Consolas" w:hAnsi="Consolas"/>
          <w:color w:val="080808"/>
          <w:shd w:val="clear" w:color="auto" w:fill="F7FAFF"/>
        </w:rPr>
        <w:t xml:space="preserve">= </w:t>
      </w:r>
      <w:r w:rsidR="00C15079">
        <w:rPr>
          <w:rFonts w:ascii="Consolas" w:hAnsi="Consolas"/>
          <w:color w:val="067D17"/>
          <w:shd w:val="clear" w:color="auto" w:fill="F7FAFF"/>
        </w:rPr>
        <w:t>'verte'</w:t>
      </w:r>
      <w:r w:rsidR="00C15079">
        <w:rPr>
          <w:rFonts w:ascii="Consolas" w:hAnsi="Consolas"/>
          <w:color w:val="080808"/>
          <w:shd w:val="clear" w:color="auto" w:fill="F7FAFF"/>
        </w:rPr>
        <w:t>;</w:t>
      </w:r>
      <w:r w:rsidR="00C15079">
        <w:rPr>
          <w:rFonts w:ascii="Consolas" w:hAnsi="Consolas"/>
          <w:color w:val="080808"/>
          <w:shd w:val="clear" w:color="auto" w:fill="F7FAFF"/>
        </w:rPr>
        <w:br/>
      </w:r>
      <w:r w:rsidR="00C15079">
        <w:rPr>
          <w:rFonts w:ascii="Consolas" w:hAnsi="Consolas"/>
          <w:color w:val="660000"/>
          <w:shd w:val="clear" w:color="auto" w:fill="F7FAFF"/>
        </w:rPr>
        <w:t xml:space="preserve">$fruit </w:t>
      </w:r>
      <w:r w:rsidR="00C15079">
        <w:rPr>
          <w:rFonts w:ascii="Consolas" w:hAnsi="Consolas"/>
          <w:color w:val="080808"/>
          <w:shd w:val="clear" w:color="auto" w:fill="F7FAFF"/>
        </w:rPr>
        <w:t xml:space="preserve">= </w:t>
      </w:r>
      <w:r w:rsidR="00C15079">
        <w:rPr>
          <w:rFonts w:ascii="Consolas" w:hAnsi="Consolas"/>
          <w:color w:val="067D17"/>
          <w:shd w:val="clear" w:color="auto" w:fill="F7FAFF"/>
        </w:rPr>
        <w:t>'pomme'</w:t>
      </w:r>
      <w:r w:rsidR="00C15079">
        <w:rPr>
          <w:rFonts w:ascii="Consolas" w:hAnsi="Consolas"/>
          <w:color w:val="080808"/>
          <w:shd w:val="clear" w:color="auto" w:fill="F7FAFF"/>
        </w:rPr>
        <w:t>;</w:t>
      </w:r>
      <w:r w:rsidR="00C15079">
        <w:rPr>
          <w:rFonts w:ascii="Consolas" w:hAnsi="Consolas"/>
          <w:color w:val="080808"/>
          <w:shd w:val="clear" w:color="auto" w:fill="F7FAFF"/>
        </w:rPr>
        <w:br/>
      </w:r>
      <w:r w:rsidR="00C15079">
        <w:rPr>
          <w:rFonts w:ascii="Consolas" w:hAnsi="Consolas"/>
          <w:color w:val="080808"/>
          <w:shd w:val="clear" w:color="auto" w:fill="F7FAFF"/>
        </w:rPr>
        <w:br/>
      </w:r>
      <w:r w:rsidR="00C15079">
        <w:rPr>
          <w:rFonts w:ascii="Consolas" w:hAnsi="Consolas"/>
          <w:color w:val="0033B3"/>
          <w:shd w:val="clear" w:color="auto" w:fill="F7FAFF"/>
        </w:rPr>
        <w:t>?&gt;</w:t>
      </w:r>
    </w:p>
    <w:p w14:paraId="3014CA0C" w14:textId="77777777" w:rsidR="00C15079" w:rsidRDefault="009525DA" w:rsidP="00C15079">
      <w:pPr>
        <w:pStyle w:val="PrformatHTML"/>
        <w:shd w:val="clear" w:color="auto" w:fill="FFFFFF"/>
        <w:spacing w:line="276" w:lineRule="auto"/>
        <w:rPr>
          <w:rFonts w:ascii="Consolas" w:hAnsi="Consolas"/>
          <w:color w:val="080808"/>
        </w:rPr>
      </w:pPr>
      <w:r>
        <w:rPr>
          <w:rFonts w:ascii="Source Code Pro" w:hAnsi="Source Code Pro"/>
          <w:color w:val="0000BB"/>
          <w:sz w:val="21"/>
          <w:szCs w:val="21"/>
          <w:shd w:val="clear" w:color="auto" w:fill="FFFFFF"/>
        </w:rPr>
        <w:br/>
      </w:r>
      <w:r>
        <w:rPr>
          <w:rFonts w:ascii="Source Code Pro" w:hAnsi="Source Code Pro"/>
          <w:color w:val="000000"/>
          <w:sz w:val="21"/>
          <w:szCs w:val="21"/>
        </w:rPr>
        <w:br/>
      </w:r>
      <w:r>
        <w:rPr>
          <w:rFonts w:ascii="Source Code Pro" w:hAnsi="Source Code Pro"/>
          <w:color w:val="000000"/>
          <w:sz w:val="21"/>
          <w:szCs w:val="21"/>
          <w:shd w:val="clear" w:color="auto" w:fill="FFFFFF"/>
        </w:rPr>
        <w:lastRenderedPageBreak/>
        <w:t>============ test.php</w:t>
      </w:r>
      <w:r>
        <w:rPr>
          <w:rFonts w:ascii="Source Code Pro" w:hAnsi="Source Code Pro"/>
          <w:color w:val="000000"/>
          <w:sz w:val="21"/>
          <w:szCs w:val="21"/>
        </w:rPr>
        <w:br/>
      </w:r>
      <w:r w:rsidR="00C15079">
        <w:rPr>
          <w:rFonts w:ascii="Consolas" w:hAnsi="Consolas"/>
          <w:color w:val="0033B3"/>
          <w:shd w:val="clear" w:color="auto" w:fill="F7FAFF"/>
        </w:rPr>
        <w:t>&lt;?php</w:t>
      </w:r>
      <w:r w:rsidR="00C15079">
        <w:rPr>
          <w:rFonts w:ascii="Consolas" w:hAnsi="Consolas"/>
          <w:color w:val="0033B3"/>
          <w:shd w:val="clear" w:color="auto" w:fill="F7FAFF"/>
        </w:rPr>
        <w:br/>
      </w:r>
      <w:r w:rsidR="00C15079">
        <w:rPr>
          <w:rFonts w:ascii="Consolas" w:hAnsi="Consolas"/>
          <w:color w:val="0033B3"/>
          <w:shd w:val="clear" w:color="auto" w:fill="F7FAFF"/>
        </w:rPr>
        <w:br/>
        <w:t xml:space="preserve">echo </w:t>
      </w:r>
      <w:r w:rsidR="00C15079">
        <w:rPr>
          <w:rFonts w:ascii="Consolas" w:hAnsi="Consolas"/>
          <w:color w:val="067D17"/>
          <w:shd w:val="clear" w:color="auto" w:fill="F7FAFF"/>
        </w:rPr>
        <w:t xml:space="preserve">"Une </w:t>
      </w:r>
      <w:r w:rsidR="00C15079">
        <w:rPr>
          <w:rFonts w:ascii="Consolas" w:hAnsi="Consolas"/>
          <w:color w:val="660000"/>
          <w:shd w:val="clear" w:color="auto" w:fill="F7FAFF"/>
        </w:rPr>
        <w:t>$fruit $couleur</w:t>
      </w:r>
      <w:r w:rsidR="00C15079">
        <w:rPr>
          <w:rFonts w:ascii="Consolas" w:hAnsi="Consolas"/>
          <w:color w:val="067D17"/>
          <w:shd w:val="clear" w:color="auto" w:fill="F7FAFF"/>
        </w:rPr>
        <w:t>"</w:t>
      </w:r>
      <w:r w:rsidR="00C15079">
        <w:rPr>
          <w:rFonts w:ascii="Consolas" w:hAnsi="Consolas"/>
          <w:color w:val="080808"/>
          <w:shd w:val="clear" w:color="auto" w:fill="F7FAFF"/>
        </w:rPr>
        <w:t xml:space="preserve">; </w:t>
      </w:r>
      <w:r w:rsidR="00C15079">
        <w:rPr>
          <w:rFonts w:ascii="Consolas" w:hAnsi="Consolas"/>
          <w:i/>
          <w:iCs/>
          <w:color w:val="8C8C8C"/>
          <w:shd w:val="clear" w:color="auto" w:fill="F7FAFF"/>
        </w:rPr>
        <w:t>// Une</w:t>
      </w:r>
      <w:r w:rsidR="00C15079">
        <w:rPr>
          <w:rFonts w:ascii="Consolas" w:hAnsi="Consolas"/>
          <w:i/>
          <w:iCs/>
          <w:color w:val="8C8C8C"/>
          <w:shd w:val="clear" w:color="auto" w:fill="F7FAFF"/>
        </w:rPr>
        <w:br/>
      </w:r>
      <w:r w:rsidR="00C15079">
        <w:rPr>
          <w:rFonts w:ascii="Consolas" w:hAnsi="Consolas"/>
          <w:i/>
          <w:iCs/>
          <w:color w:val="8C8C8C"/>
          <w:shd w:val="clear" w:color="auto" w:fill="F7FAFF"/>
        </w:rPr>
        <w:br/>
      </w:r>
      <w:r w:rsidR="00C15079">
        <w:rPr>
          <w:rFonts w:ascii="Consolas" w:hAnsi="Consolas"/>
          <w:color w:val="0033B3"/>
          <w:shd w:val="clear" w:color="auto" w:fill="F7FAFF"/>
        </w:rPr>
        <w:t xml:space="preserve">include </w:t>
      </w:r>
      <w:r w:rsidR="00C15079">
        <w:rPr>
          <w:rFonts w:ascii="Consolas" w:hAnsi="Consolas"/>
          <w:color w:val="067D17"/>
          <w:shd w:val="clear" w:color="auto" w:fill="F7FAFF"/>
        </w:rPr>
        <w:t>'vars.php'</w:t>
      </w:r>
      <w:r w:rsidR="00C15079">
        <w:rPr>
          <w:rFonts w:ascii="Consolas" w:hAnsi="Consolas"/>
          <w:color w:val="080808"/>
          <w:shd w:val="clear" w:color="auto" w:fill="F7FAFF"/>
        </w:rPr>
        <w:t>;</w:t>
      </w:r>
      <w:r w:rsidR="00C15079">
        <w:rPr>
          <w:rFonts w:ascii="Consolas" w:hAnsi="Consolas"/>
          <w:color w:val="080808"/>
          <w:shd w:val="clear" w:color="auto" w:fill="F7FAFF"/>
        </w:rPr>
        <w:br/>
      </w:r>
      <w:r w:rsidR="00C15079">
        <w:rPr>
          <w:rFonts w:ascii="Consolas" w:hAnsi="Consolas"/>
          <w:color w:val="080808"/>
          <w:shd w:val="clear" w:color="auto" w:fill="F7FAFF"/>
        </w:rPr>
        <w:br/>
      </w:r>
      <w:r w:rsidR="00C15079">
        <w:rPr>
          <w:rFonts w:ascii="Consolas" w:hAnsi="Consolas"/>
          <w:color w:val="0033B3"/>
          <w:shd w:val="clear" w:color="auto" w:fill="F7FAFF"/>
        </w:rPr>
        <w:t xml:space="preserve">echo </w:t>
      </w:r>
      <w:r w:rsidR="00C15079">
        <w:rPr>
          <w:rFonts w:ascii="Consolas" w:hAnsi="Consolas"/>
          <w:color w:val="067D17"/>
          <w:shd w:val="clear" w:color="auto" w:fill="F7FAFF"/>
        </w:rPr>
        <w:t xml:space="preserve">"Une </w:t>
      </w:r>
      <w:r w:rsidR="00C15079">
        <w:rPr>
          <w:rFonts w:ascii="Consolas" w:hAnsi="Consolas"/>
          <w:color w:val="660000"/>
          <w:shd w:val="clear" w:color="auto" w:fill="F7FAFF"/>
        </w:rPr>
        <w:t>$fruit $couleur</w:t>
      </w:r>
      <w:r w:rsidR="00C15079">
        <w:rPr>
          <w:rFonts w:ascii="Consolas" w:hAnsi="Consolas"/>
          <w:color w:val="067D17"/>
          <w:shd w:val="clear" w:color="auto" w:fill="F7FAFF"/>
        </w:rPr>
        <w:t>"</w:t>
      </w:r>
      <w:r w:rsidR="00C15079">
        <w:rPr>
          <w:rFonts w:ascii="Consolas" w:hAnsi="Consolas"/>
          <w:color w:val="080808"/>
          <w:shd w:val="clear" w:color="auto" w:fill="F7FAFF"/>
        </w:rPr>
        <w:t xml:space="preserve">; </w:t>
      </w:r>
      <w:r w:rsidR="00C15079">
        <w:rPr>
          <w:rFonts w:ascii="Consolas" w:hAnsi="Consolas"/>
          <w:i/>
          <w:iCs/>
          <w:color w:val="8C8C8C"/>
          <w:shd w:val="clear" w:color="auto" w:fill="F7FAFF"/>
        </w:rPr>
        <w:t>// Une pomme verte</w:t>
      </w:r>
      <w:r w:rsidR="00C15079">
        <w:rPr>
          <w:rFonts w:ascii="Consolas" w:hAnsi="Consolas"/>
          <w:i/>
          <w:iCs/>
          <w:color w:val="8C8C8C"/>
          <w:shd w:val="clear" w:color="auto" w:fill="F7FAFF"/>
        </w:rPr>
        <w:br/>
      </w:r>
      <w:r w:rsidR="00C15079">
        <w:rPr>
          <w:rFonts w:ascii="Consolas" w:hAnsi="Consolas"/>
          <w:i/>
          <w:iCs/>
          <w:color w:val="8C8C8C"/>
          <w:shd w:val="clear" w:color="auto" w:fill="F7FAFF"/>
        </w:rPr>
        <w:br/>
      </w:r>
      <w:r w:rsidR="00C15079">
        <w:rPr>
          <w:rFonts w:ascii="Consolas" w:hAnsi="Consolas"/>
          <w:color w:val="0033B3"/>
          <w:shd w:val="clear" w:color="auto" w:fill="F7FAFF"/>
        </w:rPr>
        <w:t>?&gt;</w:t>
      </w:r>
    </w:p>
    <w:p w14:paraId="466A41F3" w14:textId="7570DABF" w:rsidR="00210DD6" w:rsidRDefault="00210DD6" w:rsidP="00C01D11">
      <w:pPr>
        <w:rPr>
          <w:rFonts w:ascii="Source Code Pro" w:hAnsi="Source Code Pro"/>
          <w:color w:val="0000BB"/>
          <w:sz w:val="21"/>
          <w:szCs w:val="21"/>
          <w:shd w:val="clear" w:color="auto" w:fill="FFFFFF"/>
        </w:rPr>
      </w:pPr>
    </w:p>
    <w:p w14:paraId="0584B891" w14:textId="1FC4D8D7" w:rsidR="00210DD6" w:rsidRDefault="00210DD6" w:rsidP="00321B64">
      <w:pPr>
        <w:pStyle w:val="Titre2"/>
        <w:rPr>
          <w:shd w:val="clear" w:color="auto" w:fill="FFFFFF"/>
        </w:rPr>
      </w:pPr>
      <w:bookmarkStart w:id="64" w:name="_Toc56184713"/>
      <w:r>
        <w:rPr>
          <w:shd w:val="clear" w:color="auto" w:fill="FFFFFF"/>
        </w:rPr>
        <w:t>Dates</w:t>
      </w:r>
      <w:bookmarkEnd w:id="64"/>
    </w:p>
    <w:p w14:paraId="2CA74FD3" w14:textId="5DBF726A" w:rsidR="00210DD6" w:rsidRDefault="00210DD6" w:rsidP="00C01D11"/>
    <w:p w14:paraId="14954332" w14:textId="590575DC" w:rsidR="00210DD6" w:rsidRDefault="00210DD6" w:rsidP="00C01D11">
      <w:r>
        <w:t>En PHP, la fonction date(</w:t>
      </w:r>
      <w:r w:rsidRPr="00210DD6">
        <w:t>format,</w:t>
      </w:r>
      <w:r>
        <w:t xml:space="preserve"> </w:t>
      </w:r>
      <w:r w:rsidRPr="00210DD6">
        <w:t>timestamp</w:t>
      </w:r>
      <w:r>
        <w:t>) permet de gérer les dates.</w:t>
      </w:r>
    </w:p>
    <w:p w14:paraId="4E7FE159" w14:textId="1D250860" w:rsidR="00210DD6" w:rsidRDefault="00210DD6" w:rsidP="00C01D11">
      <w:r>
        <w:t>format : requis, spécifie le format sous lequel la date doit être affichée.</w:t>
      </w:r>
    </w:p>
    <w:p w14:paraId="30BEFEF4" w14:textId="14C781C3" w:rsidR="00210DD6" w:rsidRDefault="00210DD6" w:rsidP="00C01D11">
      <w:r w:rsidRPr="00210DD6">
        <w:t xml:space="preserve">timestamp : </w:t>
      </w:r>
      <w:r w:rsidR="00EF4AA8">
        <w:t>Optionnel. U</w:t>
      </w:r>
      <w:r w:rsidRPr="00210DD6">
        <w:t>n timestamp est u</w:t>
      </w:r>
      <w:r>
        <w:t xml:space="preserve">n nombre entier représentant le nombre de secondes depuis le </w:t>
      </w:r>
      <w:r w:rsidRPr="00210DD6">
        <w:t>1er janvier 1970 00:00:00</w:t>
      </w:r>
      <w:r>
        <w:t>.</w:t>
      </w:r>
      <w:r w:rsidR="00EF4AA8">
        <w:t xml:space="preserve"> </w:t>
      </w:r>
      <w:r w:rsidR="004E2943">
        <w:t>Par défault, le timestamp est l’heure actuelle.</w:t>
      </w:r>
    </w:p>
    <w:p w14:paraId="44C9DD9F" w14:textId="1376999A" w:rsidR="00321B64" w:rsidRDefault="00321B64" w:rsidP="00C01D11"/>
    <w:p w14:paraId="47EF5348" w14:textId="19833BF4" w:rsidR="00321B64" w:rsidRDefault="00321B64" w:rsidP="00321B64">
      <w:pPr>
        <w:pStyle w:val="Titre3"/>
      </w:pPr>
      <w:bookmarkStart w:id="65" w:name="_Toc56184714"/>
      <w:r>
        <w:t>Format</w:t>
      </w:r>
      <w:bookmarkEnd w:id="65"/>
    </w:p>
    <w:p w14:paraId="58217BF6" w14:textId="2E1FC288"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BE"/>
        </w:rPr>
      </w:pPr>
      <w:r w:rsidRPr="00321B64">
        <w:rPr>
          <w:rFonts w:ascii="Verdana" w:eastAsia="Times New Roman" w:hAnsi="Verdana" w:cs="Times New Roman"/>
          <w:color w:val="000000"/>
          <w:sz w:val="23"/>
          <w:szCs w:val="23"/>
          <w:lang w:eastAsia="fr-BE"/>
        </w:rPr>
        <w:t>d – jour du mois (01 to 31)</w:t>
      </w:r>
    </w:p>
    <w:p w14:paraId="179D6ED3" w14:textId="434A099F"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 xml:space="preserve">m - </w:t>
      </w:r>
      <w:r>
        <w:rPr>
          <w:rFonts w:ascii="Verdana" w:eastAsia="Times New Roman" w:hAnsi="Verdana" w:cs="Times New Roman"/>
          <w:color w:val="000000"/>
          <w:sz w:val="23"/>
          <w:szCs w:val="23"/>
          <w:lang w:val="en-GB" w:eastAsia="fr-BE"/>
        </w:rPr>
        <w:t>mois</w:t>
      </w:r>
      <w:r w:rsidRPr="00321B64">
        <w:rPr>
          <w:rFonts w:ascii="Verdana" w:eastAsia="Times New Roman" w:hAnsi="Verdana" w:cs="Times New Roman"/>
          <w:color w:val="000000"/>
          <w:sz w:val="23"/>
          <w:szCs w:val="23"/>
          <w:lang w:val="en-GB" w:eastAsia="fr-BE"/>
        </w:rPr>
        <w:t xml:space="preserve"> (01 to 12)</w:t>
      </w:r>
    </w:p>
    <w:p w14:paraId="0DB1620F" w14:textId="23508C32"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 xml:space="preserve">Y - </w:t>
      </w:r>
      <w:r>
        <w:rPr>
          <w:rFonts w:ascii="Verdana" w:eastAsia="Times New Roman" w:hAnsi="Verdana" w:cs="Times New Roman"/>
          <w:color w:val="000000"/>
          <w:sz w:val="23"/>
          <w:szCs w:val="23"/>
          <w:lang w:val="en-GB" w:eastAsia="fr-BE"/>
        </w:rPr>
        <w:t>année</w:t>
      </w:r>
      <w:r w:rsidRPr="00321B64">
        <w:rPr>
          <w:rFonts w:ascii="Verdana" w:eastAsia="Times New Roman" w:hAnsi="Verdana" w:cs="Times New Roman"/>
          <w:color w:val="000000"/>
          <w:sz w:val="23"/>
          <w:szCs w:val="23"/>
          <w:lang w:val="en-GB" w:eastAsia="fr-BE"/>
        </w:rPr>
        <w:t xml:space="preserve"> (</w:t>
      </w:r>
      <w:r>
        <w:rPr>
          <w:rFonts w:ascii="Verdana" w:eastAsia="Times New Roman" w:hAnsi="Verdana" w:cs="Times New Roman"/>
          <w:color w:val="000000"/>
          <w:sz w:val="23"/>
          <w:szCs w:val="23"/>
          <w:lang w:val="en-GB" w:eastAsia="fr-BE"/>
        </w:rPr>
        <w:t>4 chiffres</w:t>
      </w:r>
      <w:r w:rsidRPr="00321B64">
        <w:rPr>
          <w:rFonts w:ascii="Verdana" w:eastAsia="Times New Roman" w:hAnsi="Verdana" w:cs="Times New Roman"/>
          <w:color w:val="000000"/>
          <w:sz w:val="23"/>
          <w:szCs w:val="23"/>
          <w:lang w:val="en-GB" w:eastAsia="fr-BE"/>
        </w:rPr>
        <w:t>)</w:t>
      </w:r>
    </w:p>
    <w:p w14:paraId="690B7EE9" w14:textId="1DBB1D70"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BE"/>
        </w:rPr>
      </w:pPr>
      <w:r w:rsidRPr="00321B64">
        <w:rPr>
          <w:rFonts w:ascii="Verdana" w:eastAsia="Times New Roman" w:hAnsi="Verdana" w:cs="Times New Roman"/>
          <w:color w:val="000000"/>
          <w:sz w:val="23"/>
          <w:szCs w:val="23"/>
          <w:lang w:eastAsia="fr-BE"/>
        </w:rPr>
        <w:t xml:space="preserve">l (lowercase 'L') – Nom du </w:t>
      </w:r>
      <w:r>
        <w:rPr>
          <w:rFonts w:ascii="Verdana" w:eastAsia="Times New Roman" w:hAnsi="Verdana" w:cs="Times New Roman"/>
          <w:color w:val="000000"/>
          <w:sz w:val="23"/>
          <w:szCs w:val="23"/>
          <w:lang w:eastAsia="fr-BE"/>
        </w:rPr>
        <w:t>jour du mois</w:t>
      </w:r>
    </w:p>
    <w:p w14:paraId="7DED5C58" w14:textId="400A45C9"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H - 24-</w:t>
      </w:r>
      <w:r>
        <w:rPr>
          <w:rFonts w:ascii="Verdana" w:eastAsia="Times New Roman" w:hAnsi="Verdana" w:cs="Times New Roman"/>
          <w:color w:val="000000"/>
          <w:sz w:val="23"/>
          <w:szCs w:val="23"/>
          <w:lang w:val="en-GB" w:eastAsia="fr-BE"/>
        </w:rPr>
        <w:t>heure</w:t>
      </w:r>
      <w:r w:rsidRPr="00321B64">
        <w:rPr>
          <w:rFonts w:ascii="Verdana" w:eastAsia="Times New Roman" w:hAnsi="Verdana" w:cs="Times New Roman"/>
          <w:color w:val="000000"/>
          <w:sz w:val="23"/>
          <w:szCs w:val="23"/>
          <w:lang w:val="en-GB" w:eastAsia="fr-BE"/>
        </w:rPr>
        <w:t xml:space="preserve"> (00 to 23)</w:t>
      </w:r>
    </w:p>
    <w:p w14:paraId="15FC92A8" w14:textId="05C882D6"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h - 12-</w:t>
      </w:r>
      <w:r>
        <w:rPr>
          <w:rFonts w:ascii="Verdana" w:eastAsia="Times New Roman" w:hAnsi="Verdana" w:cs="Times New Roman"/>
          <w:color w:val="000000"/>
          <w:sz w:val="23"/>
          <w:szCs w:val="23"/>
          <w:lang w:val="en-GB" w:eastAsia="fr-BE"/>
        </w:rPr>
        <w:t>heure</w:t>
      </w:r>
      <w:r w:rsidRPr="00321B64">
        <w:rPr>
          <w:rFonts w:ascii="Verdana" w:eastAsia="Times New Roman" w:hAnsi="Verdana" w:cs="Times New Roman"/>
          <w:color w:val="000000"/>
          <w:sz w:val="23"/>
          <w:szCs w:val="23"/>
          <w:lang w:val="en-GB" w:eastAsia="fr-BE"/>
        </w:rPr>
        <w:t xml:space="preserve"> (01 to 12)</w:t>
      </w:r>
    </w:p>
    <w:p w14:paraId="15930615" w14:textId="784FFFAA"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i - Minutes (00 to 59)</w:t>
      </w:r>
    </w:p>
    <w:p w14:paraId="445D1F4E" w14:textId="747EC32F"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s - Second</w:t>
      </w:r>
      <w:r>
        <w:rPr>
          <w:rFonts w:ascii="Verdana" w:eastAsia="Times New Roman" w:hAnsi="Verdana" w:cs="Times New Roman"/>
          <w:color w:val="000000"/>
          <w:sz w:val="23"/>
          <w:szCs w:val="23"/>
          <w:lang w:val="en-GB" w:eastAsia="fr-BE"/>
        </w:rPr>
        <w:t>e</w:t>
      </w:r>
      <w:r w:rsidRPr="00321B64">
        <w:rPr>
          <w:rFonts w:ascii="Verdana" w:eastAsia="Times New Roman" w:hAnsi="Verdana" w:cs="Times New Roman"/>
          <w:color w:val="000000"/>
          <w:sz w:val="23"/>
          <w:szCs w:val="23"/>
          <w:lang w:val="en-GB" w:eastAsia="fr-BE"/>
        </w:rPr>
        <w:t>s (00 to 59)</w:t>
      </w:r>
    </w:p>
    <w:p w14:paraId="4386DEB5" w14:textId="6153AD07" w:rsidR="00321B64" w:rsidRPr="00321B64" w:rsidRDefault="00321B64" w:rsidP="00321B6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GB" w:eastAsia="fr-BE"/>
        </w:rPr>
      </w:pPr>
      <w:r w:rsidRPr="00321B64">
        <w:rPr>
          <w:rFonts w:ascii="Verdana" w:eastAsia="Times New Roman" w:hAnsi="Verdana" w:cs="Times New Roman"/>
          <w:color w:val="000000"/>
          <w:sz w:val="23"/>
          <w:szCs w:val="23"/>
          <w:lang w:val="en-GB" w:eastAsia="fr-BE"/>
        </w:rPr>
        <w:t>a - (am o</w:t>
      </w:r>
      <w:r>
        <w:rPr>
          <w:rFonts w:ascii="Verdana" w:eastAsia="Times New Roman" w:hAnsi="Verdana" w:cs="Times New Roman"/>
          <w:color w:val="000000"/>
          <w:sz w:val="23"/>
          <w:szCs w:val="23"/>
          <w:lang w:val="en-GB" w:eastAsia="fr-BE"/>
        </w:rPr>
        <w:t>u</w:t>
      </w:r>
      <w:r w:rsidRPr="00321B64">
        <w:rPr>
          <w:rFonts w:ascii="Verdana" w:eastAsia="Times New Roman" w:hAnsi="Verdana" w:cs="Times New Roman"/>
          <w:color w:val="000000"/>
          <w:sz w:val="23"/>
          <w:szCs w:val="23"/>
          <w:lang w:val="en-GB" w:eastAsia="fr-BE"/>
        </w:rPr>
        <w:t xml:space="preserve"> pm)</w:t>
      </w:r>
    </w:p>
    <w:p w14:paraId="15E99CE1" w14:textId="77777777" w:rsidR="00321B64" w:rsidRPr="00321B64" w:rsidRDefault="00321B64" w:rsidP="00321B64">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GB" w:eastAsia="fr-BE"/>
        </w:rPr>
      </w:pPr>
    </w:p>
    <w:p w14:paraId="16256BF4" w14:textId="4DA71D06" w:rsidR="00321B64" w:rsidRPr="00C15079" w:rsidRDefault="00C15079" w:rsidP="00C15079">
      <w:pPr>
        <w:pStyle w:val="PrformatHTML"/>
        <w:shd w:val="clear" w:color="auto" w:fill="FFFFFF"/>
        <w:spacing w:line="276" w:lineRule="auto"/>
        <w:rPr>
          <w:rFonts w:ascii="Consolas" w:hAnsi="Consolas"/>
          <w:color w:val="080808"/>
          <w:lang w:val="en-GB"/>
        </w:rPr>
      </w:pP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"Y/m/d"</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2020/11/03</w:t>
      </w:r>
      <w:r w:rsidRPr="00C15079">
        <w:rPr>
          <w:rFonts w:ascii="Consolas" w:hAnsi="Consolas"/>
          <w:i/>
          <w:iCs/>
          <w:color w:val="8C8C8C"/>
          <w:shd w:val="clear" w:color="auto" w:fill="F7FAFF"/>
          <w:lang w:val="en-GB"/>
        </w:rPr>
        <w:br/>
      </w: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"Y.m.d"</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2020.11.03</w:t>
      </w:r>
      <w:r w:rsidRPr="00C15079">
        <w:rPr>
          <w:rFonts w:ascii="Consolas" w:hAnsi="Consolas"/>
          <w:i/>
          <w:iCs/>
          <w:color w:val="8C8C8C"/>
          <w:shd w:val="clear" w:color="auto" w:fill="F7FAFF"/>
          <w:lang w:val="en-GB"/>
        </w:rPr>
        <w:br/>
      </w: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"Y-m-d"</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2020-11-03</w:t>
      </w:r>
      <w:r w:rsidRPr="00C15079">
        <w:rPr>
          <w:rFonts w:ascii="Consolas" w:hAnsi="Consolas"/>
          <w:i/>
          <w:iCs/>
          <w:color w:val="8C8C8C"/>
          <w:shd w:val="clear" w:color="auto" w:fill="F7FAFF"/>
          <w:lang w:val="en-GB"/>
        </w:rPr>
        <w:br/>
      </w: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"l"</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Tuesday</w:t>
      </w:r>
      <w:r w:rsidRPr="00C15079">
        <w:rPr>
          <w:rFonts w:ascii="Consolas" w:hAnsi="Consolas"/>
          <w:i/>
          <w:iCs/>
          <w:color w:val="8C8C8C"/>
          <w:shd w:val="clear" w:color="auto" w:fill="F7FAFF"/>
          <w:lang w:val="en-GB"/>
        </w:rPr>
        <w:br/>
      </w:r>
      <w:r w:rsidRPr="00C15079">
        <w:rPr>
          <w:rFonts w:ascii="Consolas" w:hAnsi="Consolas"/>
          <w:color w:val="0033B3"/>
          <w:shd w:val="clear" w:color="auto" w:fill="F7FAFF"/>
          <w:lang w:val="en-GB"/>
        </w:rPr>
        <w:t xml:space="preserve">echo </w:t>
      </w:r>
      <w:r w:rsidRPr="00C15079">
        <w:rPr>
          <w:rFonts w:ascii="Consolas" w:hAnsi="Consolas"/>
          <w:i/>
          <w:iCs/>
          <w:color w:val="000000"/>
          <w:shd w:val="clear" w:color="auto" w:fill="F7FAFF"/>
          <w:lang w:val="en-GB"/>
        </w:rPr>
        <w:t>date</w:t>
      </w:r>
      <w:r w:rsidRPr="00C15079">
        <w:rPr>
          <w:rFonts w:ascii="Consolas" w:hAnsi="Consolas"/>
          <w:color w:val="080808"/>
          <w:shd w:val="clear" w:color="auto" w:fill="F7FAFF"/>
          <w:lang w:val="en-GB"/>
        </w:rPr>
        <w:t>(</w:t>
      </w:r>
      <w:r w:rsidRPr="00C15079">
        <w:rPr>
          <w:rFonts w:ascii="Consolas" w:hAnsi="Consolas"/>
          <w:color w:val="067D17"/>
          <w:shd w:val="clear" w:color="auto" w:fill="F7FAFF"/>
          <w:lang w:val="en-GB"/>
        </w:rPr>
        <w:t>"Y/m/d h:i:sa "</w:t>
      </w:r>
      <w:r w:rsidRPr="00C15079">
        <w:rPr>
          <w:rFonts w:ascii="Consolas" w:hAnsi="Consolas"/>
          <w:color w:val="080808"/>
          <w:shd w:val="clear" w:color="auto" w:fill="F7FAFF"/>
          <w:lang w:val="en-GB"/>
        </w:rPr>
        <w:t xml:space="preserve">) </w:t>
      </w:r>
      <w:r w:rsidRPr="00C15079">
        <w:rPr>
          <w:rFonts w:ascii="Consolas" w:hAnsi="Consolas"/>
          <w:i/>
          <w:iCs/>
          <w:color w:val="8C8C8C"/>
          <w:shd w:val="clear" w:color="auto" w:fill="F7FAFF"/>
          <w:lang w:val="en-GB"/>
        </w:rPr>
        <w:t>// affiche 2020/11/03 07:33:17pm</w:t>
      </w:r>
    </w:p>
    <w:p w14:paraId="72C1E98B" w14:textId="77777777" w:rsidR="00321B64" w:rsidRPr="00C15079" w:rsidRDefault="00321B64" w:rsidP="00321B64">
      <w:pPr>
        <w:rPr>
          <w:lang w:val="en-GB"/>
        </w:rPr>
      </w:pPr>
    </w:p>
    <w:p w14:paraId="4D8B9DA8" w14:textId="47198EC4" w:rsidR="00210DD6" w:rsidRDefault="00210DD6" w:rsidP="00C01D11">
      <w:r w:rsidRPr="00210DD6">
        <w:t xml:space="preserve">Voir </w:t>
      </w:r>
      <w:r>
        <w:t xml:space="preserve">l’heure UNIX : </w:t>
      </w:r>
      <w:hyperlink r:id="rId35" w:history="1">
        <w:r w:rsidRPr="00C36B23">
          <w:rPr>
            <w:rStyle w:val="Lienhypertexte"/>
          </w:rPr>
          <w:t>https://fr.wikipedia.org/wiki/Heure_Unix</w:t>
        </w:r>
      </w:hyperlink>
      <w:r w:rsidRPr="00210DD6">
        <w:t xml:space="preserve"> </w:t>
      </w:r>
    </w:p>
    <w:p w14:paraId="3A86CC7F" w14:textId="35A37915" w:rsidR="009148EF" w:rsidRPr="00210DD6" w:rsidRDefault="009148EF" w:rsidP="00C01D11">
      <w:r>
        <w:t xml:space="preserve">Plus d’infos sur les dates : </w:t>
      </w:r>
      <w:hyperlink r:id="rId36" w:history="1">
        <w:r w:rsidRPr="00C36B23">
          <w:rPr>
            <w:rStyle w:val="Lienhypertexte"/>
          </w:rPr>
          <w:t>https://www.php.net/manual/fr/function.date.php</w:t>
        </w:r>
      </w:hyperlink>
      <w:r>
        <w:t xml:space="preserve"> </w:t>
      </w:r>
    </w:p>
    <w:p w14:paraId="639FDAF7" w14:textId="77777777" w:rsidR="009148EF" w:rsidRDefault="009148EF" w:rsidP="008B6A9B">
      <w:pPr>
        <w:pStyle w:val="Titre2"/>
      </w:pPr>
    </w:p>
    <w:p w14:paraId="3B689FDE" w14:textId="77777777" w:rsidR="00C15079" w:rsidRDefault="00C15079">
      <w:pPr>
        <w:rPr>
          <w:rFonts w:asciiTheme="majorHAnsi" w:eastAsiaTheme="majorEastAsia" w:hAnsiTheme="majorHAnsi" w:cstheme="majorBidi"/>
          <w:color w:val="2F5496" w:themeColor="accent1" w:themeShade="BF"/>
          <w:sz w:val="26"/>
          <w:szCs w:val="26"/>
        </w:rPr>
      </w:pPr>
      <w:r>
        <w:br w:type="page"/>
      </w:r>
    </w:p>
    <w:p w14:paraId="474B9698" w14:textId="500A6F9C" w:rsidR="009525DA" w:rsidRDefault="009525DA" w:rsidP="008B6A9B">
      <w:pPr>
        <w:pStyle w:val="Titre2"/>
      </w:pPr>
      <w:bookmarkStart w:id="66" w:name="_Toc56184715"/>
      <w:r>
        <w:lastRenderedPageBreak/>
        <w:t>Exercices partie 1</w:t>
      </w:r>
      <w:bookmarkEnd w:id="66"/>
    </w:p>
    <w:p w14:paraId="39DD21AE" w14:textId="77777777" w:rsidR="009525DA" w:rsidRDefault="009525DA" w:rsidP="00C01D11"/>
    <w:p w14:paraId="7361EF98" w14:textId="77777777" w:rsidR="009525DA" w:rsidRDefault="00EC0DC5" w:rsidP="00C01D11">
      <w:hyperlink r:id="rId37" w:history="1">
        <w:r w:rsidR="009525DA" w:rsidRPr="005969C6">
          <w:rPr>
            <w:rStyle w:val="Lienhypertexte"/>
          </w:rPr>
          <w:t>https://www.codingame.com/playgrounds/32339/exercices-de-php-pour-debutant</w:t>
        </w:r>
      </w:hyperlink>
      <w:r w:rsidR="009525DA">
        <w:t xml:space="preserve"> </w:t>
      </w:r>
    </w:p>
    <w:p w14:paraId="097838C4" w14:textId="77777777" w:rsidR="009148EF" w:rsidRDefault="009148EF">
      <w:pPr>
        <w:rPr>
          <w:rFonts w:asciiTheme="majorHAnsi" w:eastAsiaTheme="majorEastAsia" w:hAnsiTheme="majorHAnsi" w:cstheme="majorBidi"/>
          <w:color w:val="2F5496" w:themeColor="accent1" w:themeShade="BF"/>
          <w:sz w:val="32"/>
          <w:szCs w:val="32"/>
        </w:rPr>
      </w:pPr>
      <w:r>
        <w:br w:type="page"/>
      </w:r>
    </w:p>
    <w:p w14:paraId="0F317CD4" w14:textId="2D0A9162" w:rsidR="009525DA" w:rsidRDefault="008B6A9B" w:rsidP="008B6A9B">
      <w:pPr>
        <w:pStyle w:val="Titre1"/>
      </w:pPr>
      <w:bookmarkStart w:id="67" w:name="_Toc56184716"/>
      <w:r>
        <w:lastRenderedPageBreak/>
        <w:t>Partie 2 – Avancé</w:t>
      </w:r>
      <w:bookmarkEnd w:id="67"/>
    </w:p>
    <w:p w14:paraId="63C69DCD" w14:textId="77777777" w:rsidR="008B6A9B" w:rsidRPr="008B6A9B" w:rsidRDefault="008B6A9B" w:rsidP="008B6A9B"/>
    <w:p w14:paraId="788E85FD" w14:textId="77777777" w:rsidR="007F770C" w:rsidRDefault="00391F80" w:rsidP="008B6A9B">
      <w:pPr>
        <w:pStyle w:val="Titre2"/>
      </w:pPr>
      <w:bookmarkStart w:id="68" w:name="_Toc56184717"/>
      <w:r>
        <w:t xml:space="preserve">Les requêtes </w:t>
      </w:r>
      <w:r w:rsidRPr="00391F80">
        <w:t>GET vs. POST</w:t>
      </w:r>
      <w:bookmarkEnd w:id="68"/>
    </w:p>
    <w:p w14:paraId="6EF21A84" w14:textId="58F025EC" w:rsidR="000F431D" w:rsidRDefault="000F431D" w:rsidP="00C01D11"/>
    <w:p w14:paraId="0FEBC533" w14:textId="314AFD48" w:rsidR="000F431D" w:rsidRDefault="000F431D" w:rsidP="00C01D11">
      <w:r>
        <w:t xml:space="preserve">Pour rappel, la communication entre le client et le serveur se fait comme ceci : </w:t>
      </w:r>
    </w:p>
    <w:p w14:paraId="0EB724DD" w14:textId="58CA963A" w:rsidR="00391F80" w:rsidRDefault="000F431D" w:rsidP="00C01D11">
      <w:r w:rsidRPr="000F431D">
        <w:rPr>
          <w:noProof/>
        </w:rPr>
        <w:drawing>
          <wp:inline distT="0" distB="0" distL="0" distR="0" wp14:anchorId="24526747" wp14:editId="1BAF2072">
            <wp:extent cx="5760720" cy="1831975"/>
            <wp:effectExtent l="0" t="0" r="0" b="0"/>
            <wp:docPr id="14" name="Picture 2" descr="Transfert avec un site dynamique">
              <a:extLst xmlns:a="http://schemas.openxmlformats.org/drawingml/2006/main">
                <a:ext uri="{FF2B5EF4-FFF2-40B4-BE49-F238E27FC236}">
                  <a16:creationId xmlns:a16="http://schemas.microsoft.com/office/drawing/2014/main" id="{F90C728F-CFAF-49A5-AC9D-0D0E53A2B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ransfert avec un site dynamique">
                      <a:extLst>
                        <a:ext uri="{FF2B5EF4-FFF2-40B4-BE49-F238E27FC236}">
                          <a16:creationId xmlns:a16="http://schemas.microsoft.com/office/drawing/2014/main" id="{F90C728F-CFAF-49A5-AC9D-0D0E53A2B552}"/>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831975"/>
                    </a:xfrm>
                    <a:prstGeom prst="rect">
                      <a:avLst/>
                    </a:prstGeom>
                    <a:noFill/>
                  </pic:spPr>
                </pic:pic>
              </a:graphicData>
            </a:graphic>
          </wp:inline>
        </w:drawing>
      </w:r>
    </w:p>
    <w:p w14:paraId="22E32D77" w14:textId="57D4D983" w:rsidR="000F431D" w:rsidRDefault="000F431D" w:rsidP="00C01D11">
      <w:r>
        <w:t xml:space="preserve">En informatique, quand plusieurs acteurs sur le réseau communiquent, pour </w:t>
      </w:r>
      <w:r w:rsidR="00C47D34">
        <w:t>se</w:t>
      </w:r>
      <w:r>
        <w:t xml:space="preserve"> comprendre ils utilisent des protocoles. Dans le cas du Web, c’est le protocole HTTP qui est utilisé. Celui-ci permet de communiquer via plusieurs méthodes. Nous allons nous concentrer sur les plus utilisées GET et POST.</w:t>
      </w:r>
    </w:p>
    <w:p w14:paraId="1BA9560D" w14:textId="40C57EA2" w:rsidR="00C47D34" w:rsidRDefault="00C47D34" w:rsidP="00C01D11"/>
    <w:p w14:paraId="7397D468" w14:textId="0F8B5354" w:rsidR="00C47D34" w:rsidRDefault="00C47D34" w:rsidP="00C47D34">
      <w:pPr>
        <w:pStyle w:val="Titre3"/>
      </w:pPr>
      <w:bookmarkStart w:id="69" w:name="_Toc56184718"/>
      <w:r>
        <w:t>GET</w:t>
      </w:r>
      <w:bookmarkEnd w:id="69"/>
    </w:p>
    <w:p w14:paraId="48A40693" w14:textId="47F1C2B3" w:rsidR="00E3593E" w:rsidRDefault="00C47D34" w:rsidP="00C01D11">
      <w:r>
        <w:t xml:space="preserve">Il permet à l’utilisateur d’envoyer au serveur une demande pour une page spécifique avec certains paramètres. </w:t>
      </w:r>
    </w:p>
    <w:p w14:paraId="04D8EF0B" w14:textId="66E70B29" w:rsidR="00C47D34" w:rsidRDefault="00E3593E" w:rsidP="00C01D11">
      <w:r>
        <w:t xml:space="preserve">Par exemple dans ce lien : </w:t>
      </w:r>
      <w:hyperlink r:id="rId38" w:history="1">
        <w:r w:rsidRPr="00CA4C84">
          <w:rPr>
            <w:rStyle w:val="Lienhypertexte"/>
          </w:rPr>
          <w:t>https://www.youtube.com/watch?v=US9JCsnAVTU</w:t>
        </w:r>
      </w:hyperlink>
      <w:r>
        <w:t xml:space="preserve"> </w:t>
      </w:r>
    </w:p>
    <w:p w14:paraId="5A871A8F" w14:textId="6FA664F0" w:rsidR="00604A42" w:rsidRDefault="00E3593E" w:rsidP="00C01D11">
      <w:r>
        <w:t>youtube.com est le nom de domaine à qui adresser la requête (vers quel serveur envoyer la requête).</w:t>
      </w:r>
    </w:p>
    <w:p w14:paraId="5D7B4578" w14:textId="2C4C7E0F" w:rsidR="00E3593E" w:rsidRDefault="002F3E49" w:rsidP="00C01D11">
      <w:r>
        <w:t>/watch est la page demandée</w:t>
      </w:r>
    </w:p>
    <w:p w14:paraId="0D8CDC38" w14:textId="5359C02D" w:rsidR="002F3E49" w:rsidRDefault="002F3E49" w:rsidP="00C01D11">
      <w:r>
        <w:t xml:space="preserve">? après le point d’interrogation ce sont les données que l’on veut </w:t>
      </w:r>
      <w:r w:rsidR="00BA1A94">
        <w:t>envoyer</w:t>
      </w:r>
      <w:r>
        <w:t xml:space="preserve"> au serveur.</w:t>
      </w:r>
      <w:r w:rsidR="00442FD9">
        <w:t xml:space="preserve"> Ici on dit que le paramètre v = </w:t>
      </w:r>
      <w:r w:rsidR="00442FD9" w:rsidRPr="00442FD9">
        <w:t>US9JCsnAVTU</w:t>
      </w:r>
      <w:r w:rsidR="00442FD9">
        <w:t xml:space="preserve"> qui est le code de la vidéo que l’on souhaite regarder.</w:t>
      </w:r>
    </w:p>
    <w:p w14:paraId="5AF81FA3" w14:textId="6D4EF53F" w:rsidR="00B200B0" w:rsidRDefault="00B200B0" w:rsidP="00C01D11"/>
    <w:p w14:paraId="09236A60" w14:textId="325DF291" w:rsidR="00B200B0" w:rsidRDefault="00B200B0" w:rsidP="00C01D11">
      <w:r>
        <w:t xml:space="preserve">GET est donc la manière dont on communique classiquement sur le Web. Quand vous entrez une URL dans votre navigateur, vous effectuez en </w:t>
      </w:r>
      <w:r w:rsidR="00CD7359">
        <w:t>fait</w:t>
      </w:r>
      <w:r>
        <w:t xml:space="preserve"> une requête HTTP avec la méthode GET.</w:t>
      </w:r>
    </w:p>
    <w:p w14:paraId="592F73A6" w14:textId="597F3C62" w:rsidR="00386A88" w:rsidRDefault="00386A88" w:rsidP="00C01D11">
      <w:r>
        <w:t>La méthode GET est donc visible par tous (tout les paramètres, les valeurs, …). Ce qui est bien quand on veut pouvoir partager des URLs par exemple. Mais pas pour envoyer des données sensibles aux serveurs tels qu’un mot de passe. Il faudra pour cela utiliser POST.</w:t>
      </w:r>
    </w:p>
    <w:p w14:paraId="013C66D4" w14:textId="5AD3A0C8" w:rsidR="00386A88" w:rsidRDefault="00386A88" w:rsidP="00C01D11">
      <w:r>
        <w:t>La taille des données que l’on peu</w:t>
      </w:r>
      <w:r w:rsidR="00B5366B">
        <w:t>t</w:t>
      </w:r>
      <w:r>
        <w:t xml:space="preserve"> envoyer avec GET est également limitée à 2048 caractères.</w:t>
      </w:r>
      <w:r w:rsidR="00653EC4">
        <w:t xml:space="preserve"> Pour envoyer de plus grandes données, ou des données non textuel tels qu’une image, un PDF, … la méthode POST sera également préféré.</w:t>
      </w:r>
    </w:p>
    <w:p w14:paraId="40328617" w14:textId="03CBECA8" w:rsidR="00B200B0" w:rsidRDefault="00B200B0" w:rsidP="00C01D11"/>
    <w:p w14:paraId="41428DE5" w14:textId="48D3AD2A" w:rsidR="00B5366B" w:rsidRDefault="00B5366B" w:rsidP="00C01D11">
      <w:r>
        <w:lastRenderedPageBreak/>
        <w:t xml:space="preserve">En PHP, on peut donc récupérer </w:t>
      </w:r>
      <w:r w:rsidR="00976694">
        <w:t>les paramètres reçus</w:t>
      </w:r>
      <w:r>
        <w:t xml:space="preserve"> depuis l’URL grâce à la variable super globale : </w:t>
      </w:r>
      <w:r w:rsidRPr="00B5366B">
        <w:t>$_</w:t>
      </w:r>
      <w:r>
        <w:t>GET</w:t>
      </w:r>
      <w:r w:rsidRPr="00B5366B">
        <w:t>["email"]</w:t>
      </w:r>
      <w:r>
        <w:t>. Super globale signifie qu’elle est accessible depuis n’importe où, quelque soit le scope (la portée).</w:t>
      </w:r>
    </w:p>
    <w:p w14:paraId="36E0D489" w14:textId="5E21FA90" w:rsidR="003F551F" w:rsidRDefault="003F551F" w:rsidP="00C01D11">
      <w:r>
        <w:t>Par exemple dans le cas de Youtube et du paramètre v :</w:t>
      </w:r>
    </w:p>
    <w:p w14:paraId="67A2F83E" w14:textId="4CA1E17D" w:rsidR="003F551F" w:rsidRPr="00976694" w:rsidRDefault="003F551F" w:rsidP="003F551F">
      <w:pPr>
        <w:pStyle w:val="PrformatHTML"/>
        <w:shd w:val="clear" w:color="auto" w:fill="FFFFFF"/>
        <w:rPr>
          <w:rFonts w:ascii="Consolas" w:hAnsi="Consolas"/>
          <w:color w:val="080808"/>
          <w:lang w:val="en-GB"/>
        </w:rPr>
      </w:pPr>
      <w:r w:rsidRPr="00976694">
        <w:rPr>
          <w:rFonts w:ascii="Consolas" w:hAnsi="Consolas"/>
          <w:color w:val="0033B3"/>
          <w:shd w:val="clear" w:color="auto" w:fill="F7FAFF"/>
          <w:lang w:val="en-GB"/>
        </w:rPr>
        <w:t xml:space="preserve">echo </w:t>
      </w:r>
      <w:r w:rsidRPr="00976694">
        <w:rPr>
          <w:rFonts w:ascii="Consolas" w:hAnsi="Consolas"/>
          <w:color w:val="660000"/>
          <w:shd w:val="clear" w:color="auto" w:fill="F7FAFF"/>
          <w:lang w:val="en-GB"/>
        </w:rPr>
        <w:t>$_GET</w:t>
      </w:r>
      <w:r w:rsidRPr="00976694">
        <w:rPr>
          <w:rFonts w:ascii="Consolas" w:hAnsi="Consolas"/>
          <w:color w:val="080808"/>
          <w:shd w:val="clear" w:color="auto" w:fill="F7FAFF"/>
          <w:lang w:val="en-GB"/>
        </w:rPr>
        <w:t>[</w:t>
      </w:r>
      <w:r w:rsidRPr="00976694">
        <w:rPr>
          <w:rFonts w:ascii="Consolas" w:hAnsi="Consolas"/>
          <w:color w:val="067D17"/>
          <w:shd w:val="clear" w:color="auto" w:fill="F7FAFF"/>
          <w:lang w:val="en-GB"/>
        </w:rPr>
        <w:t>"v"</w:t>
      </w:r>
      <w:r w:rsidRPr="00976694">
        <w:rPr>
          <w:rFonts w:ascii="Consolas" w:hAnsi="Consolas"/>
          <w:color w:val="080808"/>
          <w:shd w:val="clear" w:color="auto" w:fill="F7FAFF"/>
          <w:lang w:val="en-GB"/>
        </w:rPr>
        <w:t xml:space="preserve">] ; </w:t>
      </w:r>
      <w:r w:rsidRPr="00976694">
        <w:rPr>
          <w:rFonts w:ascii="Consolas" w:hAnsi="Consolas"/>
          <w:i/>
          <w:iCs/>
          <w:color w:val="8C8C8C"/>
          <w:shd w:val="clear" w:color="auto" w:fill="F7FAFF"/>
          <w:lang w:val="en-GB"/>
        </w:rPr>
        <w:t>// Affiche : US9JCsnAVTU</w:t>
      </w:r>
    </w:p>
    <w:p w14:paraId="18AEFF41" w14:textId="77777777" w:rsidR="003F551F" w:rsidRPr="003F551F" w:rsidRDefault="003F551F" w:rsidP="00C01D11">
      <w:pPr>
        <w:rPr>
          <w:lang w:val="en-GB"/>
        </w:rPr>
      </w:pPr>
    </w:p>
    <w:p w14:paraId="00C318DD" w14:textId="17DED293" w:rsidR="002F3E49" w:rsidRPr="00976694" w:rsidRDefault="002F3E49" w:rsidP="002F3E49">
      <w:pPr>
        <w:pStyle w:val="Titre3"/>
        <w:rPr>
          <w:lang w:val="en-GB"/>
        </w:rPr>
      </w:pPr>
      <w:bookmarkStart w:id="70" w:name="_Toc56184719"/>
      <w:r w:rsidRPr="00976694">
        <w:rPr>
          <w:lang w:val="en-GB"/>
        </w:rPr>
        <w:t>POST</w:t>
      </w:r>
      <w:bookmarkEnd w:id="70"/>
    </w:p>
    <w:p w14:paraId="53084083" w14:textId="42B6515A" w:rsidR="002F3E49" w:rsidRPr="00976694" w:rsidRDefault="002F3E49" w:rsidP="00C01D11">
      <w:pPr>
        <w:rPr>
          <w:lang w:val="en-GB"/>
        </w:rPr>
      </w:pPr>
    </w:p>
    <w:p w14:paraId="675BCD59" w14:textId="761FF26D" w:rsidR="00723BCF" w:rsidRDefault="00723BCF" w:rsidP="00C01D11">
      <w:r>
        <w:t xml:space="preserve">La méthode POST est particulièrement utilisée pour envoyer des formulaires vers le serveur (ex : formulaire d’inscription. </w:t>
      </w:r>
      <w:r w:rsidR="00926D8F">
        <w:t>Son</w:t>
      </w:r>
      <w:r>
        <w:t xml:space="preserve"> contenu est caché</w:t>
      </w:r>
      <w:r w:rsidR="00120AD0">
        <w:t xml:space="preserve"> puisqu’il n’est pas dans l’URL de la requête mais dans le corps (body) de celle-ci (</w:t>
      </w:r>
      <w:r>
        <w:t>contrairement à GET</w:t>
      </w:r>
      <w:r w:rsidR="00120AD0">
        <w:t xml:space="preserve">, </w:t>
      </w:r>
      <w:r>
        <w:t>attention toutefois HTTP / HTTPS).</w:t>
      </w:r>
    </w:p>
    <w:p w14:paraId="6D115BEA" w14:textId="128F66C5" w:rsidR="00F63D2B" w:rsidRDefault="00F63D2B" w:rsidP="00C01D11">
      <w:r>
        <w:t xml:space="preserve">Elle permet </w:t>
      </w:r>
      <w:r w:rsidR="00BA11C0">
        <w:t>également</w:t>
      </w:r>
      <w:r>
        <w:t xml:space="preserve"> d’uploader des fichiers (images, PDF, word, …) vers le serveur.</w:t>
      </w:r>
    </w:p>
    <w:p w14:paraId="3A7C681E" w14:textId="0CA5CA1D" w:rsidR="00723BCF" w:rsidRDefault="004B64A3" w:rsidP="00C01D11">
      <w:r>
        <w:t>Les paramètres envoyés</w:t>
      </w:r>
      <w:r w:rsidR="00120AD0">
        <w:t xml:space="preserve"> à POST sont </w:t>
      </w:r>
      <w:r w:rsidR="008A1C82">
        <w:t>accessibles</w:t>
      </w:r>
      <w:r w:rsidR="00120AD0">
        <w:t xml:space="preserve"> en PHP via la variable</w:t>
      </w:r>
      <w:r>
        <w:t xml:space="preserve"> super globale </w:t>
      </w:r>
      <w:r w:rsidRPr="00B5366B">
        <w:t>$_</w:t>
      </w:r>
      <w:r>
        <w:t>POST</w:t>
      </w:r>
      <w:r w:rsidRPr="00B5366B">
        <w:t>["email"]</w:t>
      </w:r>
      <w:r>
        <w:t>.</w:t>
      </w:r>
    </w:p>
    <w:p w14:paraId="7B0EBB15" w14:textId="14569DA3" w:rsidR="00120AD0" w:rsidRDefault="00120AD0" w:rsidP="00C01D11"/>
    <w:p w14:paraId="59EA3AD9" w14:textId="5C4805D7" w:rsidR="00085B1C" w:rsidRDefault="00085B1C" w:rsidP="00085B1C">
      <w:pPr>
        <w:pStyle w:val="Titre3"/>
      </w:pPr>
      <w:bookmarkStart w:id="71" w:name="_Toc56184720"/>
      <w:r>
        <w:t>Formulaire</w:t>
      </w:r>
      <w:bookmarkEnd w:id="71"/>
    </w:p>
    <w:p w14:paraId="1569BBCE" w14:textId="5214EA96" w:rsidR="00085B1C" w:rsidRDefault="00085B1C" w:rsidP="00C01D11"/>
    <w:p w14:paraId="07786266" w14:textId="2700C87E" w:rsidR="00085B1C" w:rsidRDefault="00085B1C" w:rsidP="00C01D11">
      <w:r>
        <w:t xml:space="preserve">En html, les formulaires sont </w:t>
      </w:r>
      <w:r w:rsidR="008A1C82">
        <w:t>utilisés</w:t>
      </w:r>
      <w:r>
        <w:t xml:space="preserve"> pour envoyer des données du client vers le serveur.</w:t>
      </w:r>
    </w:p>
    <w:p w14:paraId="681D949A" w14:textId="77777777" w:rsidR="002533D1" w:rsidRPr="002533D1" w:rsidRDefault="002533D1" w:rsidP="002533D1">
      <w:pPr>
        <w:pStyle w:val="PrformatHTML"/>
        <w:shd w:val="clear" w:color="auto" w:fill="FFFFFF"/>
        <w:rPr>
          <w:rFonts w:ascii="Consolas" w:hAnsi="Consolas"/>
          <w:color w:val="080808"/>
          <w:lang w:val="en-GB"/>
        </w:rPr>
      </w:pPr>
      <w:r w:rsidRPr="002533D1">
        <w:rPr>
          <w:rFonts w:ascii="Consolas" w:hAnsi="Consolas"/>
          <w:color w:val="080808"/>
          <w:lang w:val="en-GB"/>
        </w:rPr>
        <w:t>&lt;</w:t>
      </w:r>
      <w:r w:rsidRPr="002533D1">
        <w:rPr>
          <w:rFonts w:ascii="Consolas" w:hAnsi="Consolas"/>
          <w:color w:val="0033B3"/>
          <w:lang w:val="en-GB"/>
        </w:rPr>
        <w:t xml:space="preserve">form </w:t>
      </w:r>
      <w:r w:rsidRPr="002533D1">
        <w:rPr>
          <w:rFonts w:ascii="Consolas" w:hAnsi="Consolas"/>
          <w:color w:val="174AD4"/>
          <w:lang w:val="en-GB"/>
        </w:rPr>
        <w:t>action</w:t>
      </w:r>
      <w:r w:rsidRPr="002533D1">
        <w:rPr>
          <w:rFonts w:ascii="Consolas" w:hAnsi="Consolas"/>
          <w:color w:val="067D17"/>
          <w:lang w:val="en-GB"/>
        </w:rPr>
        <w:t xml:space="preserve">="serveur.php" </w:t>
      </w:r>
      <w:r w:rsidRPr="002533D1">
        <w:rPr>
          <w:rFonts w:ascii="Consolas" w:hAnsi="Consolas"/>
          <w:color w:val="174AD4"/>
          <w:lang w:val="en-GB"/>
        </w:rPr>
        <w:t>method</w:t>
      </w:r>
      <w:r w:rsidRPr="002533D1">
        <w:rPr>
          <w:rFonts w:ascii="Consolas" w:hAnsi="Consolas"/>
          <w:color w:val="067D17"/>
          <w:lang w:val="en-GB"/>
        </w:rPr>
        <w:t>="get"</w:t>
      </w:r>
      <w:r w:rsidRPr="002533D1">
        <w:rPr>
          <w:rFonts w:ascii="Consolas" w:hAnsi="Consolas"/>
          <w:color w:val="080808"/>
          <w:lang w:val="en-GB"/>
        </w:rPr>
        <w:t>&gt;</w:t>
      </w:r>
      <w:r w:rsidRPr="002533D1">
        <w:rPr>
          <w:rFonts w:ascii="Consolas" w:hAnsi="Consolas"/>
          <w:color w:val="080808"/>
          <w:lang w:val="en-GB"/>
        </w:rPr>
        <w:br/>
        <w:t xml:space="preserve">    Prénom: &lt;</w:t>
      </w:r>
      <w:r w:rsidRPr="002533D1">
        <w:rPr>
          <w:rFonts w:ascii="Consolas" w:hAnsi="Consolas"/>
          <w:color w:val="0033B3"/>
          <w:lang w:val="en-GB"/>
        </w:rPr>
        <w:t xml:space="preserve">input </w:t>
      </w:r>
      <w:r w:rsidRPr="002533D1">
        <w:rPr>
          <w:rFonts w:ascii="Consolas" w:hAnsi="Consolas"/>
          <w:color w:val="174AD4"/>
          <w:lang w:val="en-GB"/>
        </w:rPr>
        <w:t>type</w:t>
      </w:r>
      <w:r w:rsidRPr="002533D1">
        <w:rPr>
          <w:rFonts w:ascii="Consolas" w:hAnsi="Consolas"/>
          <w:color w:val="067D17"/>
          <w:lang w:val="en-GB"/>
        </w:rPr>
        <w:t xml:space="preserve">="text" </w:t>
      </w:r>
      <w:r w:rsidRPr="002533D1">
        <w:rPr>
          <w:rFonts w:ascii="Consolas" w:hAnsi="Consolas"/>
          <w:color w:val="174AD4"/>
          <w:lang w:val="en-GB"/>
        </w:rPr>
        <w:t>name</w:t>
      </w:r>
      <w:r w:rsidRPr="002533D1">
        <w:rPr>
          <w:rFonts w:ascii="Consolas" w:hAnsi="Consolas"/>
          <w:color w:val="067D17"/>
          <w:lang w:val="en-GB"/>
        </w:rPr>
        <w:t>="name"</w:t>
      </w:r>
      <w:r w:rsidRPr="002533D1">
        <w:rPr>
          <w:rFonts w:ascii="Consolas" w:hAnsi="Consolas"/>
          <w:color w:val="080808"/>
          <w:lang w:val="en-GB"/>
        </w:rPr>
        <w:t>&gt;</w:t>
      </w:r>
      <w:r w:rsidRPr="002533D1">
        <w:rPr>
          <w:rFonts w:ascii="Consolas" w:hAnsi="Consolas"/>
          <w:color w:val="080808"/>
          <w:lang w:val="en-GB"/>
        </w:rPr>
        <w:br/>
        <w:t xml:space="preserve">    &lt;</w:t>
      </w:r>
      <w:r w:rsidRPr="002533D1">
        <w:rPr>
          <w:rFonts w:ascii="Consolas" w:hAnsi="Consolas"/>
          <w:color w:val="0033B3"/>
          <w:lang w:val="en-GB"/>
        </w:rPr>
        <w:t xml:space="preserve">button </w:t>
      </w:r>
      <w:r w:rsidRPr="002533D1">
        <w:rPr>
          <w:rFonts w:ascii="Consolas" w:hAnsi="Consolas"/>
          <w:color w:val="174AD4"/>
          <w:lang w:val="en-GB"/>
        </w:rPr>
        <w:t>type</w:t>
      </w:r>
      <w:r w:rsidRPr="002533D1">
        <w:rPr>
          <w:rFonts w:ascii="Consolas" w:hAnsi="Consolas"/>
          <w:color w:val="067D17"/>
          <w:lang w:val="en-GB"/>
        </w:rPr>
        <w:t>="button"</w:t>
      </w:r>
      <w:r w:rsidRPr="002533D1">
        <w:rPr>
          <w:rFonts w:ascii="Consolas" w:hAnsi="Consolas"/>
          <w:color w:val="080808"/>
          <w:lang w:val="en-GB"/>
        </w:rPr>
        <w:t>&gt;Envoyer&lt;/</w:t>
      </w:r>
      <w:r w:rsidRPr="002533D1">
        <w:rPr>
          <w:rFonts w:ascii="Consolas" w:hAnsi="Consolas"/>
          <w:color w:val="0033B3"/>
          <w:lang w:val="en-GB"/>
        </w:rPr>
        <w:t>button</w:t>
      </w:r>
      <w:r w:rsidRPr="002533D1">
        <w:rPr>
          <w:rFonts w:ascii="Consolas" w:hAnsi="Consolas"/>
          <w:color w:val="080808"/>
          <w:lang w:val="en-GB"/>
        </w:rPr>
        <w:t>&gt;</w:t>
      </w:r>
      <w:r w:rsidRPr="002533D1">
        <w:rPr>
          <w:rFonts w:ascii="Consolas" w:hAnsi="Consolas"/>
          <w:color w:val="080808"/>
          <w:lang w:val="en-GB"/>
        </w:rPr>
        <w:br/>
        <w:t>&lt;/</w:t>
      </w:r>
      <w:r w:rsidRPr="002533D1">
        <w:rPr>
          <w:rFonts w:ascii="Consolas" w:hAnsi="Consolas"/>
          <w:color w:val="0033B3"/>
          <w:lang w:val="en-GB"/>
        </w:rPr>
        <w:t>form</w:t>
      </w:r>
      <w:r w:rsidRPr="002533D1">
        <w:rPr>
          <w:rFonts w:ascii="Consolas" w:hAnsi="Consolas"/>
          <w:color w:val="080808"/>
          <w:lang w:val="en-GB"/>
        </w:rPr>
        <w:t>&gt;</w:t>
      </w:r>
    </w:p>
    <w:p w14:paraId="77C0AF01" w14:textId="64185633" w:rsidR="00085B1C" w:rsidRDefault="00085B1C" w:rsidP="00C01D11">
      <w:pPr>
        <w:rPr>
          <w:lang w:val="en-GB"/>
        </w:rPr>
      </w:pPr>
    </w:p>
    <w:p w14:paraId="14AFC6DC" w14:textId="33AB8EF2" w:rsidR="008A1C82" w:rsidRDefault="008A1C82" w:rsidP="00C01D11">
      <w:r w:rsidRPr="008A1C82">
        <w:t>Dans cet e</w:t>
      </w:r>
      <w:r>
        <w:t xml:space="preserve">xemple, ont peut voir </w:t>
      </w:r>
      <w:r w:rsidR="002533D1">
        <w:t>qu’action</w:t>
      </w:r>
      <w:r>
        <w:t xml:space="preserve"> fait référence au fichier </w:t>
      </w:r>
      <w:r w:rsidR="002533D1">
        <w:t>PHP</w:t>
      </w:r>
      <w:r>
        <w:t xml:space="preserve"> qui va traiter le formulaire, et la méthode que l’on souhaite utiliser.</w:t>
      </w:r>
    </w:p>
    <w:p w14:paraId="22510825" w14:textId="7F153DF8" w:rsidR="002533D1" w:rsidRDefault="002533D1" w:rsidP="00C01D11">
      <w:r>
        <w:t xml:space="preserve">En appuyant sur le bouton Envoyer, le PHP va déclencher une requête GET vers la page serveur.php équivalent à </w:t>
      </w:r>
      <w:r w:rsidR="009862CB">
        <w:t>/</w:t>
      </w:r>
      <w:r>
        <w:t>serveur.php ?name=prénom  où prénom sera le prénom entré par l’utilisateur dans le formulaire.</w:t>
      </w:r>
    </w:p>
    <w:p w14:paraId="5C495CE8" w14:textId="7C9E9408" w:rsidR="009862CB" w:rsidRPr="008A1C82" w:rsidRDefault="009862CB" w:rsidP="00C01D11">
      <w:r>
        <w:t xml:space="preserve">Si la méthode du form est post, alors c’est la méthode post qui sera employée. La requête vers le serveur sera /serveur.php sans paramètre. Le contenu du formulaire étant passé dans le corps de la requête POST. </w:t>
      </w:r>
    </w:p>
    <w:p w14:paraId="682FC6AA" w14:textId="77777777" w:rsidR="008A1C82" w:rsidRPr="008A1C82" w:rsidRDefault="008A1C82" w:rsidP="00C01D11"/>
    <w:p w14:paraId="230DDFC5" w14:textId="5FD171B8" w:rsidR="00115CEA" w:rsidRDefault="00115CEA" w:rsidP="008B6A9B">
      <w:pPr>
        <w:pStyle w:val="Titre2"/>
      </w:pPr>
      <w:bookmarkStart w:id="72" w:name="_Toc56184721"/>
      <w:r>
        <w:t>La session</w:t>
      </w:r>
      <w:bookmarkEnd w:id="72"/>
    </w:p>
    <w:p w14:paraId="1BFE29ED" w14:textId="22CD5496" w:rsidR="006F257A" w:rsidRDefault="006F257A" w:rsidP="00C01D11"/>
    <w:p w14:paraId="3A32C42D" w14:textId="4E09C065" w:rsidR="00976694" w:rsidRDefault="00976694" w:rsidP="00C01D11">
      <w:r>
        <w:t xml:space="preserve">Par défaut, quand l’utilisateur communique avec le serveur, le protocole est dit stateless. C’est-à-dire que le serveur </w:t>
      </w:r>
      <w:r w:rsidRPr="00976694">
        <w:t>n'enregistre pas l'état d'une session de communication entre deux requêtes successives. La communication est formée de paires requête-réponse indépendantes et chaque paire requête-réponse est traitée comme une transaction indépendante, sans lien avec les requêtes précédentes ou suivantes.</w:t>
      </w:r>
      <w:r>
        <w:t xml:space="preserve"> Néanmoins, il existe en PHP un mécanisme permettant de garder </w:t>
      </w:r>
      <w:r>
        <w:lastRenderedPageBreak/>
        <w:t xml:space="preserve">certaines informations à propos de l’utilisateur (permettant par exemple de garder en mémoire son panier dans un site de commerce en ligne). </w:t>
      </w:r>
    </w:p>
    <w:p w14:paraId="569561A9" w14:textId="3BD07AF1" w:rsidR="00976694" w:rsidRDefault="00976694" w:rsidP="00C01D11"/>
    <w:p w14:paraId="7800F1FC" w14:textId="77777777" w:rsidR="00976694" w:rsidRPr="00976694" w:rsidRDefault="00976694" w:rsidP="009766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fr-BE"/>
        </w:rPr>
      </w:pPr>
      <w:r w:rsidRPr="00976694">
        <w:rPr>
          <w:rFonts w:ascii="Consolas" w:eastAsia="Times New Roman" w:hAnsi="Consolas" w:cs="Courier New"/>
          <w:color w:val="080808"/>
          <w:sz w:val="20"/>
          <w:szCs w:val="20"/>
          <w:lang w:eastAsia="fr-BE"/>
        </w:rPr>
        <w:t>&lt;?</w:t>
      </w:r>
      <w:r w:rsidRPr="00976694">
        <w:rPr>
          <w:rFonts w:ascii="Consolas" w:eastAsia="Times New Roman" w:hAnsi="Consolas" w:cs="Courier New"/>
          <w:color w:val="0033B3"/>
          <w:sz w:val="20"/>
          <w:szCs w:val="20"/>
          <w:lang w:eastAsia="fr-BE"/>
        </w:rPr>
        <w:t>php</w:t>
      </w:r>
      <w:r w:rsidRPr="00976694">
        <w:rPr>
          <w:rFonts w:ascii="Consolas" w:eastAsia="Times New Roman" w:hAnsi="Consolas" w:cs="Courier New"/>
          <w:color w:val="0033B3"/>
          <w:sz w:val="20"/>
          <w:szCs w:val="20"/>
          <w:lang w:eastAsia="fr-BE"/>
        </w:rPr>
        <w:br/>
        <w:t>// Démarrage de la session</w:t>
      </w:r>
      <w:r w:rsidRPr="00976694">
        <w:rPr>
          <w:rFonts w:ascii="Consolas" w:eastAsia="Times New Roman" w:hAnsi="Consolas" w:cs="Courier New"/>
          <w:color w:val="0033B3"/>
          <w:sz w:val="20"/>
          <w:szCs w:val="20"/>
          <w:lang w:eastAsia="fr-BE"/>
        </w:rPr>
        <w:br/>
        <w:t>session_start();</w:t>
      </w:r>
      <w:r w:rsidRPr="00976694">
        <w:rPr>
          <w:rFonts w:ascii="Consolas" w:eastAsia="Times New Roman" w:hAnsi="Consolas" w:cs="Courier New"/>
          <w:color w:val="0033B3"/>
          <w:sz w:val="20"/>
          <w:szCs w:val="20"/>
          <w:lang w:eastAsia="fr-BE"/>
        </w:rPr>
        <w:br/>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t xml:space="preserve">&lt;!DOCTYPE </w:t>
      </w:r>
      <w:r w:rsidRPr="00976694">
        <w:rPr>
          <w:rFonts w:ascii="Consolas" w:eastAsia="Times New Roman" w:hAnsi="Consolas" w:cs="Courier New"/>
          <w:color w:val="174AD4"/>
          <w:sz w:val="20"/>
          <w:szCs w:val="20"/>
          <w:lang w:eastAsia="fr-BE"/>
        </w:rPr>
        <w:t>html</w:t>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html</w:t>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body</w:t>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php</w:t>
      </w:r>
      <w:r w:rsidRPr="00976694">
        <w:rPr>
          <w:rFonts w:ascii="Consolas" w:eastAsia="Times New Roman" w:hAnsi="Consolas" w:cs="Courier New"/>
          <w:color w:val="0033B3"/>
          <w:sz w:val="20"/>
          <w:szCs w:val="20"/>
          <w:lang w:eastAsia="fr-BE"/>
        </w:rPr>
        <w:br/>
        <w:t>// Variables des sessions</w:t>
      </w:r>
      <w:r w:rsidRPr="00976694">
        <w:rPr>
          <w:rFonts w:ascii="Consolas" w:eastAsia="Times New Roman" w:hAnsi="Consolas" w:cs="Courier New"/>
          <w:color w:val="0033B3"/>
          <w:sz w:val="20"/>
          <w:szCs w:val="20"/>
          <w:lang w:eastAsia="fr-BE"/>
        </w:rPr>
        <w:br/>
        <w:t>$_SESSION["myVar"] = "myValue";</w:t>
      </w:r>
      <w:r w:rsidRPr="00976694">
        <w:rPr>
          <w:rFonts w:ascii="Consolas" w:eastAsia="Times New Roman" w:hAnsi="Consolas" w:cs="Courier New"/>
          <w:color w:val="0033B3"/>
          <w:sz w:val="20"/>
          <w:szCs w:val="20"/>
          <w:lang w:eastAsia="fr-BE"/>
        </w:rPr>
        <w:br/>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body</w:t>
      </w:r>
      <w:r w:rsidRPr="00976694">
        <w:rPr>
          <w:rFonts w:ascii="Consolas" w:eastAsia="Times New Roman" w:hAnsi="Consolas" w:cs="Courier New"/>
          <w:color w:val="080808"/>
          <w:sz w:val="20"/>
          <w:szCs w:val="20"/>
          <w:lang w:eastAsia="fr-BE"/>
        </w:rPr>
        <w:t>&gt;</w:t>
      </w:r>
      <w:r w:rsidRPr="00976694">
        <w:rPr>
          <w:rFonts w:ascii="Consolas" w:eastAsia="Times New Roman" w:hAnsi="Consolas" w:cs="Courier New"/>
          <w:color w:val="080808"/>
          <w:sz w:val="20"/>
          <w:szCs w:val="20"/>
          <w:lang w:eastAsia="fr-BE"/>
        </w:rPr>
        <w:br/>
        <w:t>&lt;/</w:t>
      </w:r>
      <w:r w:rsidRPr="00976694">
        <w:rPr>
          <w:rFonts w:ascii="Consolas" w:eastAsia="Times New Roman" w:hAnsi="Consolas" w:cs="Courier New"/>
          <w:color w:val="0033B3"/>
          <w:sz w:val="20"/>
          <w:szCs w:val="20"/>
          <w:lang w:eastAsia="fr-BE"/>
        </w:rPr>
        <w:t>html</w:t>
      </w:r>
      <w:r w:rsidRPr="00976694">
        <w:rPr>
          <w:rFonts w:ascii="Consolas" w:eastAsia="Times New Roman" w:hAnsi="Consolas" w:cs="Courier New"/>
          <w:color w:val="080808"/>
          <w:sz w:val="20"/>
          <w:szCs w:val="20"/>
          <w:lang w:eastAsia="fr-BE"/>
        </w:rPr>
        <w:t>&gt;</w:t>
      </w:r>
    </w:p>
    <w:p w14:paraId="480954A1" w14:textId="77777777" w:rsidR="00976694" w:rsidRDefault="00976694" w:rsidP="00C01D11"/>
    <w:p w14:paraId="6080CB65" w14:textId="426363FD" w:rsidR="008900FA" w:rsidRDefault="00976694" w:rsidP="00C01D11">
      <w:r>
        <w:t>Pour utiliser la session, il faut que l’instruction session_start() soit la première instruction appelée. Il ne doit pas y avoir de code HTML avant cela, sinon cela ne fonctionnera pas. De la même manière qu’avec GET et POST, il faut utiliser la variable super globale $_SESSION pour avoir accès aux données de la session de l’utilisateur.</w:t>
      </w:r>
    </w:p>
    <w:p w14:paraId="53694718" w14:textId="18784635" w:rsidR="00976694" w:rsidRDefault="00976694" w:rsidP="00C01D11"/>
    <w:p w14:paraId="592A1B3C" w14:textId="46D6176B" w:rsidR="007C2365" w:rsidRDefault="007C2365" w:rsidP="00C01D11">
      <w:r>
        <w:t>Pour supprimer la session (si l’utilisateur souhaite se déconnecter par exemple), il faut utiliser session_unset</w:t>
      </w:r>
      <w:r w:rsidR="00E93D79">
        <w:t>()</w:t>
      </w:r>
      <w:r>
        <w:t xml:space="preserve"> pour supprimer les variables de la session de l’utilisateur, et pour détruire la session en cours</w:t>
      </w:r>
      <w:r w:rsidR="008359FF">
        <w:t xml:space="preserve"> il faut</w:t>
      </w:r>
      <w:r>
        <w:t xml:space="preserve"> utiliser session_detroy().</w:t>
      </w:r>
    </w:p>
    <w:p w14:paraId="6C6E4340" w14:textId="77777777" w:rsidR="007C2365" w:rsidRDefault="007C2365" w:rsidP="00C01D11"/>
    <w:p w14:paraId="066972BD" w14:textId="79F16362" w:rsidR="007679D1" w:rsidRPr="00D37AD9" w:rsidRDefault="007679D1" w:rsidP="007679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fr-BE"/>
        </w:rPr>
      </w:pPr>
      <w:r w:rsidRPr="00D37AD9">
        <w:rPr>
          <w:rFonts w:ascii="Consolas" w:eastAsia="Times New Roman" w:hAnsi="Consolas" w:cs="Courier New"/>
          <w:color w:val="080808"/>
          <w:sz w:val="20"/>
          <w:szCs w:val="20"/>
          <w:lang w:eastAsia="fr-BE"/>
        </w:rPr>
        <w:t>&lt;?</w:t>
      </w:r>
      <w:r w:rsidRPr="00D37AD9">
        <w:rPr>
          <w:rFonts w:ascii="Consolas" w:eastAsia="Times New Roman" w:hAnsi="Consolas" w:cs="Courier New"/>
          <w:color w:val="0033B3"/>
          <w:sz w:val="20"/>
          <w:szCs w:val="20"/>
          <w:lang w:eastAsia="fr-BE"/>
        </w:rPr>
        <w:t>php</w:t>
      </w:r>
      <w:r w:rsidRPr="00D37AD9">
        <w:rPr>
          <w:rFonts w:ascii="Consolas" w:eastAsia="Times New Roman" w:hAnsi="Consolas" w:cs="Courier New"/>
          <w:color w:val="0033B3"/>
          <w:sz w:val="20"/>
          <w:szCs w:val="20"/>
          <w:lang w:eastAsia="fr-BE"/>
        </w:rPr>
        <w:br/>
        <w:t>session_start();</w:t>
      </w:r>
      <w:r w:rsidRPr="00D37AD9">
        <w:rPr>
          <w:rFonts w:ascii="Consolas" w:eastAsia="Times New Roman" w:hAnsi="Consolas" w:cs="Courier New"/>
          <w:color w:val="0033B3"/>
          <w:sz w:val="20"/>
          <w:szCs w:val="20"/>
          <w:lang w:eastAsia="fr-BE"/>
        </w:rPr>
        <w:br/>
      </w:r>
      <w:r w:rsidRPr="00D37AD9">
        <w:rPr>
          <w:rFonts w:ascii="Consolas" w:eastAsia="Times New Roman" w:hAnsi="Consolas" w:cs="Courier New"/>
          <w:color w:val="080808"/>
          <w:sz w:val="20"/>
          <w:szCs w:val="20"/>
          <w:lang w:eastAsia="fr-BE"/>
        </w:rPr>
        <w:t>?&gt;</w:t>
      </w:r>
      <w:r w:rsidRPr="00D37AD9">
        <w:rPr>
          <w:rFonts w:ascii="Consolas" w:eastAsia="Times New Roman" w:hAnsi="Consolas" w:cs="Courier New"/>
          <w:color w:val="080808"/>
          <w:sz w:val="20"/>
          <w:szCs w:val="20"/>
          <w:lang w:eastAsia="fr-BE"/>
        </w:rPr>
        <w:br/>
      </w:r>
      <w:r w:rsidRPr="007679D1">
        <w:rPr>
          <w:rFonts w:ascii="Consolas" w:eastAsia="Times New Roman" w:hAnsi="Consolas" w:cs="Courier New"/>
          <w:color w:val="080808"/>
          <w:sz w:val="20"/>
          <w:szCs w:val="20"/>
          <w:lang w:eastAsia="fr-BE"/>
        </w:rPr>
        <w:t xml:space="preserve">&lt;!DOCTYPE </w:t>
      </w:r>
      <w:r w:rsidRPr="007679D1">
        <w:rPr>
          <w:rFonts w:ascii="Consolas" w:eastAsia="Times New Roman" w:hAnsi="Consolas" w:cs="Courier New"/>
          <w:color w:val="174AD4"/>
          <w:sz w:val="20"/>
          <w:szCs w:val="20"/>
          <w:lang w:eastAsia="fr-BE"/>
        </w:rPr>
        <w:t>html</w:t>
      </w:r>
      <w:r w:rsidRPr="007679D1">
        <w:rPr>
          <w:rFonts w:ascii="Consolas" w:eastAsia="Times New Roman" w:hAnsi="Consolas" w:cs="Courier New"/>
          <w:color w:val="080808"/>
          <w:sz w:val="20"/>
          <w:szCs w:val="20"/>
          <w:lang w:eastAsia="fr-BE"/>
        </w:rPr>
        <w:t>&gt;</w:t>
      </w:r>
      <w:r w:rsidRPr="007679D1">
        <w:rPr>
          <w:rFonts w:ascii="Consolas" w:eastAsia="Times New Roman" w:hAnsi="Consolas" w:cs="Courier New"/>
          <w:color w:val="080808"/>
          <w:sz w:val="20"/>
          <w:szCs w:val="20"/>
          <w:lang w:eastAsia="fr-BE"/>
        </w:rPr>
        <w:br/>
        <w:t>&lt;</w:t>
      </w:r>
      <w:r w:rsidRPr="007679D1">
        <w:rPr>
          <w:rFonts w:ascii="Consolas" w:eastAsia="Times New Roman" w:hAnsi="Consolas" w:cs="Courier New"/>
          <w:color w:val="0033B3"/>
          <w:sz w:val="20"/>
          <w:szCs w:val="20"/>
          <w:lang w:eastAsia="fr-BE"/>
        </w:rPr>
        <w:t>html</w:t>
      </w:r>
      <w:r w:rsidRPr="007679D1">
        <w:rPr>
          <w:rFonts w:ascii="Consolas" w:eastAsia="Times New Roman" w:hAnsi="Consolas" w:cs="Courier New"/>
          <w:color w:val="080808"/>
          <w:sz w:val="20"/>
          <w:szCs w:val="20"/>
          <w:lang w:eastAsia="fr-BE"/>
        </w:rPr>
        <w:t>&gt;</w:t>
      </w:r>
      <w:r w:rsidRPr="007679D1">
        <w:rPr>
          <w:rFonts w:ascii="Consolas" w:eastAsia="Times New Roman" w:hAnsi="Consolas" w:cs="Courier New"/>
          <w:color w:val="080808"/>
          <w:sz w:val="20"/>
          <w:szCs w:val="20"/>
          <w:lang w:eastAsia="fr-BE"/>
        </w:rPr>
        <w:br/>
        <w:t>&lt;</w:t>
      </w:r>
      <w:r w:rsidRPr="007679D1">
        <w:rPr>
          <w:rFonts w:ascii="Consolas" w:eastAsia="Times New Roman" w:hAnsi="Consolas" w:cs="Courier New"/>
          <w:color w:val="0033B3"/>
          <w:sz w:val="20"/>
          <w:szCs w:val="20"/>
          <w:lang w:eastAsia="fr-BE"/>
        </w:rPr>
        <w:t>body</w:t>
      </w:r>
      <w:r w:rsidRPr="007679D1">
        <w:rPr>
          <w:rFonts w:ascii="Consolas" w:eastAsia="Times New Roman" w:hAnsi="Consolas" w:cs="Courier New"/>
          <w:color w:val="080808"/>
          <w:sz w:val="20"/>
          <w:szCs w:val="20"/>
          <w:lang w:eastAsia="fr-BE"/>
        </w:rPr>
        <w:t>&gt;</w:t>
      </w:r>
      <w:r w:rsidRPr="007679D1">
        <w:rPr>
          <w:rFonts w:ascii="Consolas" w:eastAsia="Times New Roman" w:hAnsi="Consolas" w:cs="Courier New"/>
          <w:color w:val="080808"/>
          <w:sz w:val="20"/>
          <w:szCs w:val="20"/>
          <w:lang w:eastAsia="fr-BE"/>
        </w:rPr>
        <w:br/>
      </w:r>
      <w:r w:rsidRPr="007679D1">
        <w:rPr>
          <w:rFonts w:ascii="Consolas" w:eastAsia="Times New Roman" w:hAnsi="Consolas" w:cs="Courier New"/>
          <w:color w:val="080808"/>
          <w:sz w:val="20"/>
          <w:szCs w:val="20"/>
          <w:lang w:eastAsia="fr-BE"/>
        </w:rPr>
        <w:br/>
        <w:t>&lt;?</w:t>
      </w:r>
      <w:r w:rsidRPr="007679D1">
        <w:rPr>
          <w:rFonts w:ascii="Consolas" w:eastAsia="Times New Roman" w:hAnsi="Consolas" w:cs="Courier New"/>
          <w:color w:val="0033B3"/>
          <w:sz w:val="20"/>
          <w:szCs w:val="20"/>
          <w:lang w:eastAsia="fr-BE"/>
        </w:rPr>
        <w:t>php</w:t>
      </w:r>
      <w:r w:rsidRPr="007679D1">
        <w:rPr>
          <w:rFonts w:ascii="Consolas" w:eastAsia="Times New Roman" w:hAnsi="Consolas" w:cs="Courier New"/>
          <w:color w:val="0033B3"/>
          <w:sz w:val="20"/>
          <w:szCs w:val="20"/>
          <w:lang w:eastAsia="fr-BE"/>
        </w:rPr>
        <w:br/>
        <w:t xml:space="preserve">// </w:t>
      </w:r>
      <w:r w:rsidRPr="007C2365">
        <w:rPr>
          <w:rFonts w:ascii="Consolas" w:eastAsia="Times New Roman" w:hAnsi="Consolas" w:cs="Courier New"/>
          <w:color w:val="0033B3"/>
          <w:sz w:val="20"/>
          <w:szCs w:val="20"/>
          <w:lang w:eastAsia="fr-BE"/>
        </w:rPr>
        <w:t>Supprimer toutes les variables de</w:t>
      </w:r>
      <w:r w:rsidRPr="007679D1">
        <w:rPr>
          <w:rFonts w:ascii="Consolas" w:eastAsia="Times New Roman" w:hAnsi="Consolas" w:cs="Courier New"/>
          <w:color w:val="0033B3"/>
          <w:sz w:val="20"/>
          <w:szCs w:val="20"/>
          <w:lang w:eastAsia="fr-BE"/>
        </w:rPr>
        <w:t xml:space="preserve"> session</w:t>
      </w:r>
      <w:r w:rsidRPr="007679D1">
        <w:rPr>
          <w:rFonts w:ascii="Consolas" w:eastAsia="Times New Roman" w:hAnsi="Consolas" w:cs="Courier New"/>
          <w:color w:val="0033B3"/>
          <w:sz w:val="20"/>
          <w:szCs w:val="20"/>
          <w:lang w:eastAsia="fr-BE"/>
        </w:rPr>
        <w:br/>
        <w:t>session_unset();</w:t>
      </w:r>
      <w:r w:rsidRPr="007679D1">
        <w:rPr>
          <w:rFonts w:ascii="Consolas" w:eastAsia="Times New Roman" w:hAnsi="Consolas" w:cs="Courier New"/>
          <w:color w:val="0033B3"/>
          <w:sz w:val="20"/>
          <w:szCs w:val="20"/>
          <w:lang w:eastAsia="fr-BE"/>
        </w:rPr>
        <w:br/>
      </w:r>
      <w:r w:rsidRPr="007679D1">
        <w:rPr>
          <w:rFonts w:ascii="Consolas" w:eastAsia="Times New Roman" w:hAnsi="Consolas" w:cs="Courier New"/>
          <w:color w:val="0033B3"/>
          <w:sz w:val="20"/>
          <w:szCs w:val="20"/>
          <w:lang w:eastAsia="fr-BE"/>
        </w:rPr>
        <w:br/>
        <w:t xml:space="preserve">// </w:t>
      </w:r>
      <w:r w:rsidRPr="007C2365">
        <w:rPr>
          <w:rFonts w:ascii="Consolas" w:eastAsia="Times New Roman" w:hAnsi="Consolas" w:cs="Courier New"/>
          <w:color w:val="0033B3"/>
          <w:sz w:val="20"/>
          <w:szCs w:val="20"/>
          <w:lang w:eastAsia="fr-BE"/>
        </w:rPr>
        <w:t>Détruire la</w:t>
      </w:r>
      <w:r w:rsidRPr="007679D1">
        <w:rPr>
          <w:rFonts w:ascii="Consolas" w:eastAsia="Times New Roman" w:hAnsi="Consolas" w:cs="Courier New"/>
          <w:color w:val="0033B3"/>
          <w:sz w:val="20"/>
          <w:szCs w:val="20"/>
          <w:lang w:eastAsia="fr-BE"/>
        </w:rPr>
        <w:t xml:space="preserve"> session</w:t>
      </w:r>
      <w:r w:rsidRPr="007679D1">
        <w:rPr>
          <w:rFonts w:ascii="Consolas" w:eastAsia="Times New Roman" w:hAnsi="Consolas" w:cs="Courier New"/>
          <w:color w:val="0033B3"/>
          <w:sz w:val="20"/>
          <w:szCs w:val="20"/>
          <w:lang w:eastAsia="fr-BE"/>
        </w:rPr>
        <w:br/>
        <w:t>session_destroy();</w:t>
      </w:r>
      <w:r w:rsidRPr="007679D1">
        <w:rPr>
          <w:rFonts w:ascii="Consolas" w:eastAsia="Times New Roman" w:hAnsi="Consolas" w:cs="Courier New"/>
          <w:color w:val="0033B3"/>
          <w:sz w:val="20"/>
          <w:szCs w:val="20"/>
          <w:lang w:eastAsia="fr-BE"/>
        </w:rPr>
        <w:br/>
      </w:r>
      <w:r w:rsidRPr="007679D1">
        <w:rPr>
          <w:rFonts w:ascii="Consolas" w:eastAsia="Times New Roman" w:hAnsi="Consolas" w:cs="Courier New"/>
          <w:color w:val="080808"/>
          <w:sz w:val="20"/>
          <w:szCs w:val="20"/>
          <w:lang w:eastAsia="fr-BE"/>
        </w:rPr>
        <w:t>?&gt;</w:t>
      </w:r>
      <w:r w:rsidRPr="007679D1">
        <w:rPr>
          <w:rFonts w:ascii="Consolas" w:eastAsia="Times New Roman" w:hAnsi="Consolas" w:cs="Courier New"/>
          <w:color w:val="080808"/>
          <w:sz w:val="20"/>
          <w:szCs w:val="20"/>
          <w:lang w:eastAsia="fr-BE"/>
        </w:rPr>
        <w:br/>
      </w:r>
      <w:r w:rsidRPr="007679D1">
        <w:rPr>
          <w:rFonts w:ascii="Consolas" w:eastAsia="Times New Roman" w:hAnsi="Consolas" w:cs="Courier New"/>
          <w:color w:val="080808"/>
          <w:sz w:val="20"/>
          <w:szCs w:val="20"/>
          <w:lang w:eastAsia="fr-BE"/>
        </w:rPr>
        <w:br/>
      </w:r>
      <w:r w:rsidRPr="00D37AD9">
        <w:rPr>
          <w:rFonts w:ascii="Consolas" w:eastAsia="Times New Roman" w:hAnsi="Consolas" w:cs="Courier New"/>
          <w:color w:val="080808"/>
          <w:sz w:val="20"/>
          <w:szCs w:val="20"/>
          <w:lang w:eastAsia="fr-BE"/>
        </w:rPr>
        <w:t>&lt;/</w:t>
      </w:r>
      <w:r w:rsidRPr="00D37AD9">
        <w:rPr>
          <w:rFonts w:ascii="Consolas" w:eastAsia="Times New Roman" w:hAnsi="Consolas" w:cs="Courier New"/>
          <w:color w:val="0033B3"/>
          <w:sz w:val="20"/>
          <w:szCs w:val="20"/>
          <w:lang w:eastAsia="fr-BE"/>
        </w:rPr>
        <w:t>body</w:t>
      </w:r>
      <w:r w:rsidRPr="00D37AD9">
        <w:rPr>
          <w:rFonts w:ascii="Consolas" w:eastAsia="Times New Roman" w:hAnsi="Consolas" w:cs="Courier New"/>
          <w:color w:val="080808"/>
          <w:sz w:val="20"/>
          <w:szCs w:val="20"/>
          <w:lang w:eastAsia="fr-BE"/>
        </w:rPr>
        <w:t>&gt;</w:t>
      </w:r>
      <w:r w:rsidRPr="00D37AD9">
        <w:rPr>
          <w:rFonts w:ascii="Consolas" w:eastAsia="Times New Roman" w:hAnsi="Consolas" w:cs="Courier New"/>
          <w:color w:val="080808"/>
          <w:sz w:val="20"/>
          <w:szCs w:val="20"/>
          <w:lang w:eastAsia="fr-BE"/>
        </w:rPr>
        <w:br/>
        <w:t>&lt;/</w:t>
      </w:r>
      <w:r w:rsidRPr="00D37AD9">
        <w:rPr>
          <w:rFonts w:ascii="Consolas" w:eastAsia="Times New Roman" w:hAnsi="Consolas" w:cs="Courier New"/>
          <w:color w:val="0033B3"/>
          <w:sz w:val="20"/>
          <w:szCs w:val="20"/>
          <w:lang w:eastAsia="fr-BE"/>
        </w:rPr>
        <w:t>html</w:t>
      </w:r>
      <w:r w:rsidRPr="00D37AD9">
        <w:rPr>
          <w:rFonts w:ascii="Consolas" w:eastAsia="Times New Roman" w:hAnsi="Consolas" w:cs="Courier New"/>
          <w:color w:val="080808"/>
          <w:sz w:val="20"/>
          <w:szCs w:val="20"/>
          <w:lang w:eastAsia="fr-BE"/>
        </w:rPr>
        <w:t>&gt;</w:t>
      </w:r>
    </w:p>
    <w:p w14:paraId="2FBD3255" w14:textId="0840A5F9" w:rsidR="007679D1" w:rsidRPr="00D37AD9" w:rsidRDefault="007679D1" w:rsidP="00C01D11"/>
    <w:p w14:paraId="332BF2B0" w14:textId="77777777" w:rsidR="007679D1" w:rsidRPr="00D37AD9" w:rsidRDefault="007679D1" w:rsidP="00C01D11"/>
    <w:p w14:paraId="019900F0" w14:textId="3A374B2F" w:rsidR="008900FA" w:rsidRDefault="008900FA" w:rsidP="00C01D11">
      <w:r>
        <w:t xml:space="preserve">Un mécanisme similaire est utilisé pour les cookies : </w:t>
      </w:r>
      <w:hyperlink r:id="rId39" w:history="1">
        <w:r w:rsidRPr="00CA4C84">
          <w:rPr>
            <w:rStyle w:val="Lienhypertexte"/>
          </w:rPr>
          <w:t>https://www.w3schools.com/php/php_cookies.asp</w:t>
        </w:r>
      </w:hyperlink>
      <w:r>
        <w:t xml:space="preserve"> </w:t>
      </w:r>
    </w:p>
    <w:p w14:paraId="6BF8D471" w14:textId="77777777" w:rsidR="008900FA" w:rsidRDefault="008900FA" w:rsidP="00C01D11"/>
    <w:p w14:paraId="63DAD2B9" w14:textId="77777777" w:rsidR="00391F80" w:rsidRDefault="00391F80" w:rsidP="008B6A9B">
      <w:pPr>
        <w:pStyle w:val="Titre2"/>
      </w:pPr>
      <w:bookmarkStart w:id="73" w:name="_Toc56184722"/>
      <w:r>
        <w:t xml:space="preserve">Les </w:t>
      </w:r>
      <w:r w:rsidR="0096334B">
        <w:t>exceptions</w:t>
      </w:r>
      <w:bookmarkEnd w:id="73"/>
    </w:p>
    <w:p w14:paraId="5CD30030" w14:textId="3E149FF5" w:rsidR="00115CEA" w:rsidRDefault="00115CEA" w:rsidP="00115CEA"/>
    <w:p w14:paraId="101E2C7A" w14:textId="5548D7E0" w:rsidR="0014733E" w:rsidRPr="00D37AD9" w:rsidRDefault="002F39A2" w:rsidP="00115CEA">
      <w:pPr>
        <w:rPr>
          <w:lang w:val="en-GB"/>
        </w:rPr>
      </w:pPr>
      <w:r>
        <w:t>U</w:t>
      </w:r>
      <w:r w:rsidRPr="002F39A2">
        <w:t>n système de gestion d'exceptions permet de gérer les conditions exceptionnelles pendant l'exécution du programme. Lorsqu'une exception se produit, l'exécution normale du programme est interrompue et l'exception est traitée</w:t>
      </w:r>
      <w:r w:rsidR="0014733E">
        <w:t xml:space="preserve">. Un bon exemple est la division par 0 qui provoque une erreur. </w:t>
      </w:r>
      <w:r w:rsidR="0014733E" w:rsidRPr="00D37AD9">
        <w:rPr>
          <w:lang w:val="en-GB"/>
        </w:rPr>
        <w:t xml:space="preserve">En PHP on écrira : </w:t>
      </w:r>
    </w:p>
    <w:p w14:paraId="09FFB5F1" w14:textId="77777777" w:rsidR="0014733E" w:rsidRPr="0014733E" w:rsidRDefault="0014733E" w:rsidP="00147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val="en-GB" w:eastAsia="fr-BE"/>
        </w:rPr>
      </w:pPr>
      <w:r w:rsidRPr="0014733E">
        <w:rPr>
          <w:rFonts w:ascii="Consolas" w:eastAsia="Times New Roman" w:hAnsi="Consolas" w:cs="Courier New"/>
          <w:color w:val="0033B3"/>
          <w:sz w:val="20"/>
          <w:szCs w:val="20"/>
          <w:shd w:val="clear" w:color="auto" w:fill="F7FAFF"/>
          <w:lang w:val="en-GB" w:eastAsia="fr-BE"/>
        </w:rPr>
        <w:t>&lt;?php</w:t>
      </w:r>
      <w:r w:rsidRPr="0014733E">
        <w:rPr>
          <w:rFonts w:ascii="Consolas" w:eastAsia="Times New Roman" w:hAnsi="Consolas" w:cs="Courier New"/>
          <w:color w:val="0033B3"/>
          <w:sz w:val="20"/>
          <w:szCs w:val="20"/>
          <w:shd w:val="clear" w:color="auto" w:fill="F7FAFF"/>
          <w:lang w:val="en-GB" w:eastAsia="fr-BE"/>
        </w:rPr>
        <w:br/>
        <w:t xml:space="preserve">function </w:t>
      </w:r>
      <w:r w:rsidRPr="0014733E">
        <w:rPr>
          <w:rFonts w:ascii="Consolas" w:eastAsia="Times New Roman" w:hAnsi="Consolas" w:cs="Courier New"/>
          <w:color w:val="00627A"/>
          <w:sz w:val="20"/>
          <w:szCs w:val="20"/>
          <w:shd w:val="clear" w:color="auto" w:fill="F7FAFF"/>
          <w:lang w:val="en-GB" w:eastAsia="fr-BE"/>
        </w:rPr>
        <w:t>divide</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660000"/>
          <w:sz w:val="20"/>
          <w:szCs w:val="20"/>
          <w:shd w:val="clear" w:color="auto" w:fill="F7FAFF"/>
          <w:lang w:val="en-GB" w:eastAsia="fr-BE"/>
        </w:rPr>
        <w:t>$dividend</w:t>
      </w:r>
      <w:r w:rsidRPr="0014733E">
        <w:rPr>
          <w:rFonts w:ascii="Consolas" w:eastAsia="Times New Roman" w:hAnsi="Consolas" w:cs="Courier New"/>
          <w:color w:val="080808"/>
          <w:sz w:val="20"/>
          <w:szCs w:val="20"/>
          <w:shd w:val="clear" w:color="auto" w:fill="F7FAFF"/>
          <w:lang w:val="en-GB" w:eastAsia="fr-BE"/>
        </w:rPr>
        <w:t xml:space="preserve">, </w:t>
      </w:r>
      <w:r w:rsidRPr="0014733E">
        <w:rPr>
          <w:rFonts w:ascii="Consolas" w:eastAsia="Times New Roman" w:hAnsi="Consolas" w:cs="Courier New"/>
          <w:color w:val="660000"/>
          <w:sz w:val="20"/>
          <w:szCs w:val="20"/>
          <w:shd w:val="clear" w:color="auto" w:fill="F7FAFF"/>
          <w:lang w:val="en-GB" w:eastAsia="fr-BE"/>
        </w:rPr>
        <w:t>$divisor</w:t>
      </w:r>
      <w:r w:rsidRPr="0014733E">
        <w:rPr>
          <w:rFonts w:ascii="Consolas" w:eastAsia="Times New Roman" w:hAnsi="Consolas" w:cs="Courier New"/>
          <w:color w:val="080808"/>
          <w:sz w:val="20"/>
          <w:szCs w:val="20"/>
          <w:shd w:val="clear" w:color="auto" w:fill="F7FAFF"/>
          <w:lang w:val="en-GB" w:eastAsia="fr-BE"/>
        </w:rPr>
        <w:t>) {</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if</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660000"/>
          <w:sz w:val="20"/>
          <w:szCs w:val="20"/>
          <w:shd w:val="clear" w:color="auto" w:fill="F7FAFF"/>
          <w:lang w:val="en-GB" w:eastAsia="fr-BE"/>
        </w:rPr>
        <w:t xml:space="preserve">$divisor </w:t>
      </w:r>
      <w:r w:rsidRPr="0014733E">
        <w:rPr>
          <w:rFonts w:ascii="Consolas" w:eastAsia="Times New Roman" w:hAnsi="Consolas" w:cs="Courier New"/>
          <w:color w:val="080808"/>
          <w:sz w:val="20"/>
          <w:szCs w:val="20"/>
          <w:shd w:val="clear" w:color="auto" w:fill="F7FAFF"/>
          <w:lang w:val="en-GB" w:eastAsia="fr-BE"/>
        </w:rPr>
        <w:t xml:space="preserve">== </w:t>
      </w:r>
      <w:r w:rsidRPr="0014733E">
        <w:rPr>
          <w:rFonts w:ascii="Consolas" w:eastAsia="Times New Roman" w:hAnsi="Consolas" w:cs="Courier New"/>
          <w:color w:val="1750EB"/>
          <w:sz w:val="20"/>
          <w:szCs w:val="20"/>
          <w:shd w:val="clear" w:color="auto" w:fill="F7FAFF"/>
          <w:lang w:val="en-GB" w:eastAsia="fr-BE"/>
        </w:rPr>
        <w:t>0</w:t>
      </w:r>
      <w:r w:rsidRPr="0014733E">
        <w:rPr>
          <w:rFonts w:ascii="Consolas" w:eastAsia="Times New Roman" w:hAnsi="Consolas" w:cs="Courier New"/>
          <w:color w:val="080808"/>
          <w:sz w:val="20"/>
          <w:szCs w:val="20"/>
          <w:shd w:val="clear" w:color="auto" w:fill="F7FAFF"/>
          <w:lang w:val="en-GB" w:eastAsia="fr-BE"/>
        </w:rPr>
        <w:t>) {</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 xml:space="preserve">throw new </w:t>
      </w:r>
      <w:r w:rsidRPr="0014733E">
        <w:rPr>
          <w:rFonts w:ascii="Consolas" w:eastAsia="Times New Roman" w:hAnsi="Consolas" w:cs="Courier New"/>
          <w:color w:val="000000"/>
          <w:sz w:val="20"/>
          <w:szCs w:val="20"/>
          <w:shd w:val="clear" w:color="auto" w:fill="F7FAFF"/>
          <w:lang w:val="en-GB" w:eastAsia="fr-BE"/>
        </w:rPr>
        <w:t>Exception</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67D17"/>
          <w:sz w:val="20"/>
          <w:szCs w:val="20"/>
          <w:shd w:val="clear" w:color="auto" w:fill="F7FAFF"/>
          <w:lang w:val="en-GB" w:eastAsia="fr-BE"/>
        </w:rPr>
        <w:t>"Division by zero"</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 xml:space="preserve">return </w:t>
      </w:r>
      <w:r w:rsidRPr="0014733E">
        <w:rPr>
          <w:rFonts w:ascii="Consolas" w:eastAsia="Times New Roman" w:hAnsi="Consolas" w:cs="Courier New"/>
          <w:color w:val="660000"/>
          <w:sz w:val="20"/>
          <w:szCs w:val="20"/>
          <w:shd w:val="clear" w:color="auto" w:fill="F7FAFF"/>
          <w:lang w:val="en-GB" w:eastAsia="fr-BE"/>
        </w:rPr>
        <w:t xml:space="preserve">$dividend </w:t>
      </w:r>
      <w:r w:rsidRPr="0014733E">
        <w:rPr>
          <w:rFonts w:ascii="Consolas" w:eastAsia="Times New Roman" w:hAnsi="Consolas" w:cs="Courier New"/>
          <w:color w:val="080808"/>
          <w:sz w:val="20"/>
          <w:szCs w:val="20"/>
          <w:shd w:val="clear" w:color="auto" w:fill="F7FAFF"/>
          <w:lang w:val="en-GB" w:eastAsia="fr-BE"/>
        </w:rPr>
        <w:t xml:space="preserve">/ </w:t>
      </w:r>
      <w:r w:rsidRPr="0014733E">
        <w:rPr>
          <w:rFonts w:ascii="Consolas" w:eastAsia="Times New Roman" w:hAnsi="Consolas" w:cs="Courier New"/>
          <w:color w:val="660000"/>
          <w:sz w:val="20"/>
          <w:szCs w:val="20"/>
          <w:shd w:val="clear" w:color="auto" w:fill="F7FAFF"/>
          <w:lang w:val="en-GB" w:eastAsia="fr-BE"/>
        </w:rPr>
        <w:t>$divisor</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w:t>
      </w:r>
      <w:r w:rsidRPr="0014733E">
        <w:rPr>
          <w:rFonts w:ascii="Consolas" w:eastAsia="Times New Roman" w:hAnsi="Consolas" w:cs="Courier New"/>
          <w:color w:val="080808"/>
          <w:sz w:val="20"/>
          <w:szCs w:val="20"/>
          <w:shd w:val="clear" w:color="auto" w:fill="F7FAFF"/>
          <w:lang w:val="en-GB" w:eastAsia="fr-BE"/>
        </w:rPr>
        <w:br/>
      </w:r>
      <w:r w:rsidRPr="0014733E">
        <w:rPr>
          <w:rFonts w:ascii="Consolas" w:eastAsia="Times New Roman" w:hAnsi="Consolas" w:cs="Courier New"/>
          <w:color w:val="080808"/>
          <w:sz w:val="20"/>
          <w:szCs w:val="20"/>
          <w:shd w:val="clear" w:color="auto" w:fill="F7FAFF"/>
          <w:lang w:val="en-GB" w:eastAsia="fr-BE"/>
        </w:rPr>
        <w:br/>
      </w:r>
      <w:r w:rsidRPr="0014733E">
        <w:rPr>
          <w:rFonts w:ascii="Consolas" w:eastAsia="Times New Roman" w:hAnsi="Consolas" w:cs="Courier New"/>
          <w:color w:val="0033B3"/>
          <w:sz w:val="20"/>
          <w:szCs w:val="20"/>
          <w:shd w:val="clear" w:color="auto" w:fill="F7FAFF"/>
          <w:lang w:val="en-GB" w:eastAsia="fr-BE"/>
        </w:rPr>
        <w:t xml:space="preserve">try </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 xml:space="preserve">echo </w:t>
      </w:r>
      <w:r w:rsidRPr="0014733E">
        <w:rPr>
          <w:rFonts w:ascii="Consolas" w:eastAsia="Times New Roman" w:hAnsi="Consolas" w:cs="Courier New"/>
          <w:color w:val="000000"/>
          <w:sz w:val="20"/>
          <w:szCs w:val="20"/>
          <w:shd w:val="clear" w:color="auto" w:fill="F7FAFF"/>
          <w:lang w:val="en-GB" w:eastAsia="fr-BE"/>
        </w:rPr>
        <w:t>divide</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1750EB"/>
          <w:sz w:val="20"/>
          <w:szCs w:val="20"/>
          <w:shd w:val="clear" w:color="auto" w:fill="F7FAFF"/>
          <w:lang w:val="en-GB" w:eastAsia="fr-BE"/>
        </w:rPr>
        <w:t>5</w:t>
      </w:r>
      <w:r w:rsidRPr="0014733E">
        <w:rPr>
          <w:rFonts w:ascii="Consolas" w:eastAsia="Times New Roman" w:hAnsi="Consolas" w:cs="Courier New"/>
          <w:color w:val="080808"/>
          <w:sz w:val="20"/>
          <w:szCs w:val="20"/>
          <w:shd w:val="clear" w:color="auto" w:fill="F7FAFF"/>
          <w:lang w:val="en-GB" w:eastAsia="fr-BE"/>
        </w:rPr>
        <w:t xml:space="preserve">, </w:t>
      </w:r>
      <w:r w:rsidRPr="0014733E">
        <w:rPr>
          <w:rFonts w:ascii="Consolas" w:eastAsia="Times New Roman" w:hAnsi="Consolas" w:cs="Courier New"/>
          <w:color w:val="1750EB"/>
          <w:sz w:val="20"/>
          <w:szCs w:val="20"/>
          <w:shd w:val="clear" w:color="auto" w:fill="F7FAFF"/>
          <w:lang w:val="en-GB" w:eastAsia="fr-BE"/>
        </w:rPr>
        <w:t>0</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catch</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00000"/>
          <w:sz w:val="20"/>
          <w:szCs w:val="20"/>
          <w:shd w:val="clear" w:color="auto" w:fill="F7FAFF"/>
          <w:lang w:val="en-GB" w:eastAsia="fr-BE"/>
        </w:rPr>
        <w:t xml:space="preserve">Exception </w:t>
      </w:r>
      <w:r w:rsidRPr="0014733E">
        <w:rPr>
          <w:rFonts w:ascii="Consolas" w:eastAsia="Times New Roman" w:hAnsi="Consolas" w:cs="Courier New"/>
          <w:color w:val="660000"/>
          <w:sz w:val="20"/>
          <w:szCs w:val="20"/>
          <w:shd w:val="clear" w:color="auto" w:fill="F7FAFF"/>
          <w:lang w:val="en-GB" w:eastAsia="fr-BE"/>
        </w:rPr>
        <w:t>$e</w:t>
      </w:r>
      <w:r w:rsidRPr="0014733E">
        <w:rPr>
          <w:rFonts w:ascii="Consolas" w:eastAsia="Times New Roman" w:hAnsi="Consolas" w:cs="Courier New"/>
          <w:color w:val="080808"/>
          <w:sz w:val="20"/>
          <w:szCs w:val="20"/>
          <w:shd w:val="clear" w:color="auto" w:fill="F7FAFF"/>
          <w:lang w:val="en-GB" w:eastAsia="fr-BE"/>
        </w:rPr>
        <w:t>) {</w:t>
      </w:r>
      <w:r w:rsidRPr="0014733E">
        <w:rPr>
          <w:rFonts w:ascii="Consolas" w:eastAsia="Times New Roman" w:hAnsi="Consolas" w:cs="Courier New"/>
          <w:color w:val="080808"/>
          <w:sz w:val="20"/>
          <w:szCs w:val="20"/>
          <w:shd w:val="clear" w:color="auto" w:fill="F7FAFF"/>
          <w:lang w:val="en-GB" w:eastAsia="fr-BE"/>
        </w:rPr>
        <w:br/>
        <w:t xml:space="preserve">    </w:t>
      </w:r>
      <w:r w:rsidRPr="0014733E">
        <w:rPr>
          <w:rFonts w:ascii="Consolas" w:eastAsia="Times New Roman" w:hAnsi="Consolas" w:cs="Courier New"/>
          <w:color w:val="0033B3"/>
          <w:sz w:val="20"/>
          <w:szCs w:val="20"/>
          <w:shd w:val="clear" w:color="auto" w:fill="F7FAFF"/>
          <w:lang w:val="en-GB" w:eastAsia="fr-BE"/>
        </w:rPr>
        <w:t xml:space="preserve">echo </w:t>
      </w:r>
      <w:r w:rsidRPr="0014733E">
        <w:rPr>
          <w:rFonts w:ascii="Consolas" w:eastAsia="Times New Roman" w:hAnsi="Consolas" w:cs="Courier New"/>
          <w:color w:val="067D17"/>
          <w:sz w:val="20"/>
          <w:szCs w:val="20"/>
          <w:shd w:val="clear" w:color="auto" w:fill="F7FAFF"/>
          <w:lang w:val="en-GB" w:eastAsia="fr-BE"/>
        </w:rPr>
        <w:t>"Unable to divide."</w:t>
      </w:r>
      <w:r w:rsidRPr="0014733E">
        <w:rPr>
          <w:rFonts w:ascii="Consolas" w:eastAsia="Times New Roman" w:hAnsi="Consolas" w:cs="Courier New"/>
          <w:color w:val="080808"/>
          <w:sz w:val="20"/>
          <w:szCs w:val="20"/>
          <w:shd w:val="clear" w:color="auto" w:fill="F7FAFF"/>
          <w:lang w:val="en-GB" w:eastAsia="fr-BE"/>
        </w:rPr>
        <w:t>;</w:t>
      </w:r>
      <w:r w:rsidRPr="0014733E">
        <w:rPr>
          <w:rFonts w:ascii="Consolas" w:eastAsia="Times New Roman" w:hAnsi="Consolas" w:cs="Courier New"/>
          <w:color w:val="080808"/>
          <w:sz w:val="20"/>
          <w:szCs w:val="20"/>
          <w:shd w:val="clear" w:color="auto" w:fill="F7FAFF"/>
          <w:lang w:val="en-GB" w:eastAsia="fr-BE"/>
        </w:rPr>
        <w:br/>
        <w:t>}</w:t>
      </w:r>
      <w:r w:rsidRPr="0014733E">
        <w:rPr>
          <w:rFonts w:ascii="Consolas" w:eastAsia="Times New Roman" w:hAnsi="Consolas" w:cs="Courier New"/>
          <w:color w:val="080808"/>
          <w:sz w:val="20"/>
          <w:szCs w:val="20"/>
          <w:shd w:val="clear" w:color="auto" w:fill="F7FAFF"/>
          <w:lang w:val="en-GB" w:eastAsia="fr-BE"/>
        </w:rPr>
        <w:br/>
      </w:r>
      <w:r w:rsidRPr="0014733E">
        <w:rPr>
          <w:rFonts w:ascii="Consolas" w:eastAsia="Times New Roman" w:hAnsi="Consolas" w:cs="Courier New"/>
          <w:color w:val="0033B3"/>
          <w:sz w:val="20"/>
          <w:szCs w:val="20"/>
          <w:shd w:val="clear" w:color="auto" w:fill="F7FAFF"/>
          <w:lang w:val="en-GB" w:eastAsia="fr-BE"/>
        </w:rPr>
        <w:t>?&gt;</w:t>
      </w:r>
    </w:p>
    <w:p w14:paraId="50094839" w14:textId="77777777" w:rsidR="0014733E" w:rsidRPr="0014733E" w:rsidRDefault="0014733E" w:rsidP="00115CEA">
      <w:pPr>
        <w:rPr>
          <w:lang w:val="en-GB"/>
        </w:rPr>
      </w:pPr>
    </w:p>
    <w:p w14:paraId="4975E83A" w14:textId="5008C2EA" w:rsidR="002F39A2" w:rsidRDefault="0014733E" w:rsidP="00115CEA">
      <w:r w:rsidRPr="0014733E">
        <w:t>On fait appel à l</w:t>
      </w:r>
      <w:r>
        <w:t>a fonction dévide où le diviseur est égal à 0. Avant de procéder au calcul, la fonction vérifier si le diviseur est égal à 0. Si c’est le cas, la fonction jette une exception avec comme message « Division by zero ». « Unable to divide » sera alors affiché à l’utilisateur. On aurait également pu afficher le message d’erreur de l’exception via $e.</w:t>
      </w:r>
      <w:r w:rsidRPr="0014733E">
        <w:t xml:space="preserve"> getMessage()</w:t>
      </w:r>
      <w:r>
        <w:t>.</w:t>
      </w:r>
    </w:p>
    <w:p w14:paraId="7B2A678A" w14:textId="6652FC28" w:rsidR="00107795" w:rsidRPr="0014733E" w:rsidRDefault="00107795" w:rsidP="00115CEA">
      <w:r>
        <w:t>Si on appel la fonction divide avec un autre diviseur que 0, le résultat de la division sera alors affiché à l’utilisateur.</w:t>
      </w:r>
    </w:p>
    <w:p w14:paraId="68AEA2C8" w14:textId="77777777" w:rsidR="0014733E" w:rsidRPr="0014733E" w:rsidRDefault="0014733E" w:rsidP="00115CEA"/>
    <w:p w14:paraId="6E6F94A9" w14:textId="00545384" w:rsidR="002F39A2" w:rsidRDefault="002F39A2" w:rsidP="00115CEA">
      <w:r>
        <w:t xml:space="preserve">En savoir plus : </w:t>
      </w:r>
      <w:hyperlink r:id="rId40" w:history="1">
        <w:r w:rsidRPr="00DE5465">
          <w:rPr>
            <w:rStyle w:val="Lienhypertexte"/>
          </w:rPr>
          <w:t>https://fr.wikipedia.org/wiki/Syst%C3%A8me_de_gestion_d%27exceptions</w:t>
        </w:r>
      </w:hyperlink>
      <w:r>
        <w:t xml:space="preserve"> </w:t>
      </w:r>
    </w:p>
    <w:p w14:paraId="2A43FA20" w14:textId="77777777" w:rsidR="002F39A2" w:rsidRDefault="002F39A2" w:rsidP="00115CEA"/>
    <w:p w14:paraId="0CD5A319" w14:textId="77777777" w:rsidR="007357F5" w:rsidRDefault="007357F5" w:rsidP="007357F5">
      <w:pPr>
        <w:pStyle w:val="Titre2"/>
      </w:pPr>
      <w:bookmarkStart w:id="74" w:name="_Toc56184723"/>
      <w:r>
        <w:t>Les expressions régulières</w:t>
      </w:r>
      <w:bookmarkEnd w:id="74"/>
    </w:p>
    <w:p w14:paraId="713EAA46" w14:textId="0C172F73" w:rsidR="007357F5" w:rsidRDefault="007357F5" w:rsidP="007357F5">
      <w:pPr>
        <w:pStyle w:val="Titre2"/>
      </w:pPr>
    </w:p>
    <w:p w14:paraId="70841788" w14:textId="509E0D7D" w:rsidR="007357F5" w:rsidRDefault="007357F5" w:rsidP="007357F5">
      <w:r w:rsidRPr="007357F5">
        <w:t>Une expression régulière est une séquence de caractères qui forme un modèle de recherche. Lorsque vous recherchez des données dans un texte, vous pouvez utiliser ce modèle de recherche pour décrire ce que vous recherchez.</w:t>
      </w:r>
    </w:p>
    <w:p w14:paraId="5A7860C1" w14:textId="5724BEFA" w:rsidR="007357F5" w:rsidRDefault="007357F5" w:rsidP="007357F5"/>
    <w:p w14:paraId="630B2AD6" w14:textId="77777777" w:rsidR="007357F5" w:rsidRDefault="007357F5" w:rsidP="007357F5">
      <w:r>
        <w:t xml:space="preserve">Plus d’infos : </w:t>
      </w:r>
    </w:p>
    <w:p w14:paraId="37BF681E" w14:textId="4345E9AA" w:rsidR="007357F5" w:rsidRDefault="00EC0DC5" w:rsidP="007357F5">
      <w:hyperlink r:id="rId41" w:history="1">
        <w:r w:rsidR="007357F5" w:rsidRPr="00352C16">
          <w:rPr>
            <w:rStyle w:val="Lienhypertexte"/>
          </w:rPr>
          <w:t>https://www.w3schools.com/php/php_regex.asp</w:t>
        </w:r>
      </w:hyperlink>
      <w:r w:rsidR="007357F5">
        <w:t xml:space="preserve"> </w:t>
      </w:r>
    </w:p>
    <w:p w14:paraId="6C21E676" w14:textId="588FD60E" w:rsidR="007357F5" w:rsidRPr="007357F5" w:rsidRDefault="00EC0DC5" w:rsidP="007357F5">
      <w:hyperlink r:id="rId42" w:history="1">
        <w:r w:rsidR="007357F5" w:rsidRPr="00352C16">
          <w:rPr>
            <w:rStyle w:val="Lienhypertexte"/>
          </w:rPr>
          <w:t>https://openclassrooms.com/fr/courses/918836-concevez-votre-site-web-avec-php-et-mysql/916990-les-expressions-regulieres-partie-1-2</w:t>
        </w:r>
      </w:hyperlink>
      <w:r w:rsidR="007357F5">
        <w:t xml:space="preserve"> </w:t>
      </w:r>
    </w:p>
    <w:p w14:paraId="31BEB103" w14:textId="0F43F760" w:rsidR="00380E5B" w:rsidRDefault="00380E5B" w:rsidP="007357F5">
      <w:pPr>
        <w:pStyle w:val="Titre2"/>
        <w:rPr>
          <w:sz w:val="32"/>
          <w:szCs w:val="32"/>
        </w:rPr>
      </w:pPr>
    </w:p>
    <w:p w14:paraId="3D773E61" w14:textId="56EDA2FD" w:rsidR="00ED3C04" w:rsidRDefault="00BC012F" w:rsidP="00ED3C04">
      <w:pPr>
        <w:pStyle w:val="Titre2"/>
      </w:pPr>
      <w:bookmarkStart w:id="75" w:name="_Toc56184724"/>
      <w:r>
        <w:t>Exercices partie 2</w:t>
      </w:r>
      <w:bookmarkEnd w:id="75"/>
    </w:p>
    <w:p w14:paraId="14031FF4" w14:textId="77777777" w:rsidR="00ED3C04" w:rsidRPr="00ED3C04" w:rsidRDefault="00ED3C04" w:rsidP="00ED3C04"/>
    <w:p w14:paraId="06D53B87" w14:textId="77777777" w:rsidR="00BC012F" w:rsidRDefault="00BC012F" w:rsidP="00BC012F">
      <w:pPr>
        <w:pStyle w:val="Titre3"/>
      </w:pPr>
      <w:bookmarkStart w:id="76" w:name="_Toc56184725"/>
      <w:r>
        <w:t>Liste de courses</w:t>
      </w:r>
      <w:bookmarkEnd w:id="76"/>
    </w:p>
    <w:p w14:paraId="26630024" w14:textId="57FAF503" w:rsidR="00BC012F" w:rsidRDefault="00BC012F" w:rsidP="00BC012F">
      <w:pPr>
        <w:pStyle w:val="Titre2"/>
      </w:pPr>
    </w:p>
    <w:p w14:paraId="519646BC" w14:textId="292968B4" w:rsidR="002104EE" w:rsidRDefault="002104EE" w:rsidP="002104EE">
      <w:hyperlink r:id="rId43" w:history="1">
        <w:r w:rsidRPr="004F12B0">
          <w:rPr>
            <w:rStyle w:val="Lienhypertexte"/>
          </w:rPr>
          <w:t>https://github.com/martini224/EFP_I01/tree/master/PHP/Liste_de_courses</w:t>
        </w:r>
      </w:hyperlink>
      <w:r>
        <w:t xml:space="preserve"> </w:t>
      </w:r>
    </w:p>
    <w:p w14:paraId="4C8ABD3D" w14:textId="77777777" w:rsidR="002104EE" w:rsidRPr="002104EE" w:rsidRDefault="002104EE" w:rsidP="002104EE"/>
    <w:p w14:paraId="6A692204" w14:textId="63C067ED" w:rsidR="00ED3C04" w:rsidRDefault="00ED3C04" w:rsidP="00ED3C04">
      <w:r>
        <w:t xml:space="preserve">Dans cet </w:t>
      </w:r>
      <w:r w:rsidR="00F92C00">
        <w:t>exercice</w:t>
      </w:r>
      <w:r>
        <w:t>, il faudra pouvoir créer sa liste de course à partir d’une liste d’articles prédéfinies.</w:t>
      </w:r>
    </w:p>
    <w:p w14:paraId="675FE34F" w14:textId="4D56809B" w:rsidR="00E56B5C" w:rsidRDefault="00E56B5C" w:rsidP="00ED3C04">
      <w:r>
        <w:t xml:space="preserve">L’objectif est donc que l’utilisateur puisse rentrer le nom d’un article via un formulaire. </w:t>
      </w:r>
      <w:r w:rsidR="00FC6ACE">
        <w:t>Pour être valide, le nom de l’article doit faire partie de la liste prédéfinie</w:t>
      </w:r>
      <w:r w:rsidR="00581B8E">
        <w:t xml:space="preserve"> d’article, trié par catégorie.</w:t>
      </w:r>
      <w:r w:rsidR="00896BDE">
        <w:t xml:space="preserve"> Cette liste est reprise dans </w:t>
      </w:r>
      <w:r w:rsidR="00ED3A75">
        <w:t>un</w:t>
      </w:r>
      <w:r w:rsidR="00896BDE">
        <w:t xml:space="preserve"> fichier JSON</w:t>
      </w:r>
      <w:r w:rsidR="00ED3A75">
        <w:t xml:space="preserve"> disponible sur le repository GIT</w:t>
      </w:r>
      <w:r w:rsidR="00896BDE">
        <w:t>. Le code pour lire et transformer cette liste JSON en un tableau de Category, ainsi que le code de cette classe sont fournis</w:t>
      </w:r>
      <w:r w:rsidR="00EC0DC5">
        <w:t xml:space="preserve"> dans le repository</w:t>
      </w:r>
      <w:bookmarkStart w:id="77" w:name="_GoBack"/>
      <w:bookmarkEnd w:id="77"/>
      <w:r w:rsidR="005B026B">
        <w:t xml:space="preserve"> (pour les classes </w:t>
      </w:r>
      <w:r w:rsidR="00ED3A75">
        <w:t>voire</w:t>
      </w:r>
      <w:r w:rsidR="005B026B">
        <w:t xml:space="preserve"> partie 3 du cours)</w:t>
      </w:r>
      <w:r w:rsidR="00896BDE">
        <w:t xml:space="preserve">. </w:t>
      </w:r>
    </w:p>
    <w:p w14:paraId="7E762701" w14:textId="04C5A718" w:rsidR="00EB4088" w:rsidRDefault="00EB4088" w:rsidP="00ED3C04">
      <w:r>
        <w:t xml:space="preserve">L’ajout </w:t>
      </w:r>
      <w:r w:rsidR="00EC3CBD">
        <w:t xml:space="preserve">d’un article à la liste doit </w:t>
      </w:r>
      <w:r w:rsidR="00766F5A">
        <w:t>se</w:t>
      </w:r>
      <w:r w:rsidR="00EC3CBD">
        <w:t xml:space="preserve"> faire via la méthode POST. Si le nom donné par l’utilisateur fait partie de la liste, il est ajouté dans la liste de l’utilisateur avec un message « article ajouté avec succès », sinon l’article n’est pas ajouté et un message d’erreur « l’article n’existe pas » doit être affiché.</w:t>
      </w:r>
    </w:p>
    <w:p w14:paraId="2DA7FD0A" w14:textId="231D7C00" w:rsidR="00766F5A" w:rsidRDefault="00766F5A" w:rsidP="00ED3C04">
      <w:r>
        <w:t xml:space="preserve">Pour pouvoir </w:t>
      </w:r>
      <w:r w:rsidR="003E3722">
        <w:t>ajouter</w:t>
      </w:r>
      <w:r>
        <w:t xml:space="preserve"> plusieurs articles, sans qu’a chaque ajout la liste soit remise à zéro il faudra utiliser une session, et récupérer à chaque requête la liste d’articles encodée par l’utilisateur.</w:t>
      </w:r>
    </w:p>
    <w:p w14:paraId="331B83D0" w14:textId="02FA4FCE" w:rsidR="003E3722" w:rsidRDefault="003E3722" w:rsidP="00ED3C04">
      <w:r>
        <w:t>La liste des articles disponibles doit être affiché à l’utilisateur par catégorie. Par défaut, les articles d’une catégorie sont caché, c’est quand on clique sur une catégorie que l’ont peut voir les articles de celle-ci (</w:t>
      </w:r>
      <w:hyperlink r:id="rId44" w:history="1">
        <w:r w:rsidRPr="00DE5465">
          <w:rPr>
            <w:rStyle w:val="Lienhypertexte"/>
          </w:rPr>
          <w:t>https://getbootstrap.com/docs/4.0/components/collapse/</w:t>
        </w:r>
      </w:hyperlink>
      <w:r>
        <w:t>).</w:t>
      </w:r>
      <w:r w:rsidR="0053761E">
        <w:t xml:space="preserve"> Cet affichage devra évidement </w:t>
      </w:r>
      <w:r w:rsidR="005B026B">
        <w:t>se</w:t>
      </w:r>
      <w:r w:rsidR="0053761E">
        <w:t xml:space="preserve"> faire en fonction des articles et catégories récupérées depuis le fichier JSON.</w:t>
      </w:r>
    </w:p>
    <w:p w14:paraId="6618A344" w14:textId="2B72A7A7" w:rsidR="00757D23" w:rsidRDefault="00757D23" w:rsidP="00ED3C04">
      <w:r>
        <w:t>Une action permettant de supprimer la liste des articles de l’utilisateur doit exister.</w:t>
      </w:r>
    </w:p>
    <w:p w14:paraId="474DC8EA" w14:textId="25D57F08" w:rsidR="00736EAA" w:rsidRDefault="00736EAA" w:rsidP="00ED3C04">
      <w:r>
        <w:t>L’</w:t>
      </w:r>
      <w:r w:rsidR="0087371E">
        <w:t>utilisation</w:t>
      </w:r>
      <w:r>
        <w:t xml:space="preserve"> du framework Bootstrap est demandé (code fournis).</w:t>
      </w:r>
    </w:p>
    <w:p w14:paraId="73441AD2" w14:textId="0FBF38C9" w:rsidR="00E56B5C" w:rsidRDefault="00A5322B" w:rsidP="00ED3C04">
      <w:r>
        <w:t>Ne pas mettre tout le code dans index.php, mais au maximum dans un ou plusieurs fichiers séparés afin de garder son code propre et lisible au maximum.</w:t>
      </w:r>
    </w:p>
    <w:p w14:paraId="7AD73832" w14:textId="36579E42" w:rsidR="00ED3C04" w:rsidRPr="00ED3C04" w:rsidRDefault="00F92C00" w:rsidP="00ED3C04">
      <w:r>
        <w:t>Le résultat devra ressembler à l’image ci-dessous :</w:t>
      </w:r>
    </w:p>
    <w:p w14:paraId="16C8A8C2" w14:textId="5A5F0CA9" w:rsidR="00ED3C04" w:rsidRDefault="00ED3C04" w:rsidP="00ED3C04">
      <w:r w:rsidRPr="00ED3C04">
        <w:rPr>
          <w:noProof/>
        </w:rPr>
        <w:drawing>
          <wp:inline distT="0" distB="0" distL="0" distR="0" wp14:anchorId="199D7AF6" wp14:editId="01C2973E">
            <wp:extent cx="5760720" cy="135191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351915"/>
                    </a:xfrm>
                    <a:prstGeom prst="rect">
                      <a:avLst/>
                    </a:prstGeom>
                  </pic:spPr>
                </pic:pic>
              </a:graphicData>
            </a:graphic>
          </wp:inline>
        </w:drawing>
      </w:r>
    </w:p>
    <w:p w14:paraId="0B75A290" w14:textId="0A770F9B" w:rsidR="00F92C00" w:rsidRDefault="00F92C00" w:rsidP="00ED3C04"/>
    <w:p w14:paraId="149E5B8B" w14:textId="11BF6379" w:rsidR="0087371E" w:rsidRDefault="0087371E" w:rsidP="00ED3C04">
      <w:r>
        <w:t>Aller plus loin : quand on encode plusieurs fois le même article, ne pas l’affiché plus d’une fois</w:t>
      </w:r>
      <w:r w:rsidR="00A25AA0">
        <w:t xml:space="preserve"> le nom</w:t>
      </w:r>
      <w:r>
        <w:t xml:space="preserve"> mais mettre entre parenthèse </w:t>
      </w:r>
      <w:r w:rsidR="00BD0B08">
        <w:t>la quantité augmentée</w:t>
      </w:r>
      <w:r w:rsidR="00060A71">
        <w:t xml:space="preserve"> de 1 à chaque ajout.</w:t>
      </w:r>
    </w:p>
    <w:p w14:paraId="6F58FB57" w14:textId="77777777" w:rsidR="0087371E" w:rsidRDefault="0087371E" w:rsidP="00ED3C04"/>
    <w:p w14:paraId="0E188555" w14:textId="77777777" w:rsidR="00ED3C04" w:rsidRPr="00ED3C04" w:rsidRDefault="00ED3C04" w:rsidP="00ED3C04"/>
    <w:p w14:paraId="059C1DEE" w14:textId="77777777" w:rsidR="005B026B" w:rsidRDefault="00BC012F" w:rsidP="00BC012F">
      <w:pPr>
        <w:pStyle w:val="Titre3"/>
      </w:pPr>
      <w:bookmarkStart w:id="78" w:name="_Toc56184726"/>
      <w:r>
        <w:t>Jeu de carte</w:t>
      </w:r>
      <w:bookmarkEnd w:id="78"/>
    </w:p>
    <w:p w14:paraId="7607F14C" w14:textId="34A28CB2" w:rsidR="005B026B" w:rsidRDefault="005B026B" w:rsidP="00BC012F">
      <w:pPr>
        <w:pStyle w:val="Titre3"/>
      </w:pPr>
    </w:p>
    <w:p w14:paraId="5AFC5131" w14:textId="48CD8028" w:rsidR="002104EE" w:rsidRDefault="002104EE" w:rsidP="002104EE">
      <w:hyperlink r:id="rId46" w:history="1">
        <w:r w:rsidRPr="004F12B0">
          <w:rPr>
            <w:rStyle w:val="Lienhypertexte"/>
          </w:rPr>
          <w:t>https://github.com/martini224/EFP_I01/tree/master/PHP/Jeu_de_carte</w:t>
        </w:r>
      </w:hyperlink>
      <w:r>
        <w:t xml:space="preserve"> </w:t>
      </w:r>
    </w:p>
    <w:p w14:paraId="1C6C946B" w14:textId="77777777" w:rsidR="002104EE" w:rsidRPr="002104EE" w:rsidRDefault="002104EE" w:rsidP="002104EE"/>
    <w:p w14:paraId="7E6515A7" w14:textId="34E3E394" w:rsidR="00030C7C" w:rsidRDefault="00032A28" w:rsidP="00030C7C">
      <w:r>
        <w:t xml:space="preserve">Le but de l’exercice sera d’afficher une carte à jouer et ce de 3 manière possible : </w:t>
      </w:r>
    </w:p>
    <w:p w14:paraId="259E6A9A" w14:textId="76FE5152" w:rsidR="00032A28" w:rsidRDefault="00032A28" w:rsidP="00032A28">
      <w:pPr>
        <w:pStyle w:val="Paragraphedeliste"/>
        <w:numPr>
          <w:ilvl w:val="0"/>
          <w:numId w:val="1"/>
        </w:numPr>
      </w:pPr>
      <w:r>
        <w:t>Une carte aléatoirement « piochée » dans un paquet de carte.</w:t>
      </w:r>
    </w:p>
    <w:p w14:paraId="15829BB8" w14:textId="28518A29" w:rsidR="00032A28" w:rsidRDefault="00032A28" w:rsidP="00032A28">
      <w:pPr>
        <w:pStyle w:val="Paragraphedeliste"/>
        <w:numPr>
          <w:ilvl w:val="0"/>
          <w:numId w:val="1"/>
        </w:numPr>
      </w:pPr>
      <w:r>
        <w:t xml:space="preserve">Une carte dont on </w:t>
      </w:r>
      <w:r w:rsidR="009A1891">
        <w:t>a envoyé</w:t>
      </w:r>
      <w:r>
        <w:t xml:space="preserve"> le code en paramètre de la </w:t>
      </w:r>
      <w:r w:rsidR="009A1891">
        <w:t>requête</w:t>
      </w:r>
    </w:p>
    <w:p w14:paraId="44F81EC8" w14:textId="032B443E" w:rsidR="009A1891" w:rsidRDefault="00032A28" w:rsidP="009A1891">
      <w:pPr>
        <w:pStyle w:val="Paragraphedeliste"/>
        <w:numPr>
          <w:ilvl w:val="1"/>
          <w:numId w:val="1"/>
        </w:numPr>
      </w:pPr>
      <w:r>
        <w:t>Le code d’une carte sera composé du numéro du numéro de la carte (2, 3, 4, 5, 6, 7, 8, 9, 10, J, Q, K, A) avec le code de sa couleur (C pour trèfle, D pour carreau, H pour cœur, S pour pique). Par exemple le</w:t>
      </w:r>
      <w:r w:rsidR="009A1891">
        <w:t xml:space="preserve"> code de la carte</w:t>
      </w:r>
      <w:r>
        <w:t xml:space="preserve"> 10 de cœur sera 10H.</w:t>
      </w:r>
    </w:p>
    <w:p w14:paraId="2DE5A809" w14:textId="67139809" w:rsidR="009A1891" w:rsidRDefault="009A1891" w:rsidP="009A1891">
      <w:pPr>
        <w:pStyle w:val="Paragraphedeliste"/>
        <w:numPr>
          <w:ilvl w:val="0"/>
          <w:numId w:val="1"/>
        </w:numPr>
      </w:pPr>
      <w:r>
        <w:t xml:space="preserve">Deux cartes choisies aléatoirement, comparée l’une à l’autre. Par exemple as &gt; 5. </w:t>
      </w:r>
    </w:p>
    <w:p w14:paraId="2598A992" w14:textId="37BB0BBE" w:rsidR="00030C7C" w:rsidRDefault="00030C7C" w:rsidP="00030C7C"/>
    <w:p w14:paraId="1DBE3DEF" w14:textId="18840683" w:rsidR="00F11C80" w:rsidRDefault="00F11C80" w:rsidP="00030C7C">
      <w:r>
        <w:t>Les images des cartes avec leur bon code est disponible sur le repository GIT.</w:t>
      </w:r>
    </w:p>
    <w:p w14:paraId="04186A84" w14:textId="77777777" w:rsidR="00F11C80" w:rsidRPr="00030C7C" w:rsidRDefault="00F11C80" w:rsidP="00030C7C"/>
    <w:p w14:paraId="5DAECCFC" w14:textId="358DF0A7" w:rsidR="00030C7C" w:rsidRPr="00030C7C" w:rsidRDefault="00030C7C" w:rsidP="00030C7C">
      <w:r>
        <w:t>Le résultat pourra ressembler à cela :</w:t>
      </w:r>
    </w:p>
    <w:p w14:paraId="6A637896" w14:textId="2C44A067" w:rsidR="00BC012F" w:rsidRPr="00D37AD9" w:rsidRDefault="00030C7C" w:rsidP="00D37AD9">
      <w:r w:rsidRPr="00D37AD9">
        <w:rPr>
          <w:noProof/>
        </w:rPr>
        <w:drawing>
          <wp:inline distT="0" distB="0" distL="0" distR="0" wp14:anchorId="4512F7D6" wp14:editId="03BAB1D3">
            <wp:extent cx="3877216" cy="3858163"/>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77216" cy="3858163"/>
                    </a:xfrm>
                    <a:prstGeom prst="rect">
                      <a:avLst/>
                    </a:prstGeom>
                  </pic:spPr>
                </pic:pic>
              </a:graphicData>
            </a:graphic>
          </wp:inline>
        </w:drawing>
      </w:r>
      <w:r w:rsidRPr="00D37AD9">
        <w:t xml:space="preserve"> </w:t>
      </w:r>
      <w:r w:rsidR="00BC012F" w:rsidRPr="00D37AD9">
        <w:br w:type="page"/>
      </w:r>
    </w:p>
    <w:p w14:paraId="18320B9E" w14:textId="3D75C716" w:rsidR="00380E5B" w:rsidRDefault="00380E5B" w:rsidP="00380E5B">
      <w:pPr>
        <w:pStyle w:val="Titre1"/>
      </w:pPr>
      <w:bookmarkStart w:id="79" w:name="_Toc56184727"/>
      <w:r>
        <w:lastRenderedPageBreak/>
        <w:t>Partie 3 – Pour aller plus loin</w:t>
      </w:r>
      <w:bookmarkEnd w:id="79"/>
    </w:p>
    <w:p w14:paraId="5989D80B" w14:textId="77777777" w:rsidR="00380E5B" w:rsidRPr="00115CEA" w:rsidRDefault="00380E5B" w:rsidP="00115CEA"/>
    <w:p w14:paraId="25BB0A61" w14:textId="77777777" w:rsidR="007F770C" w:rsidRDefault="007F770C" w:rsidP="008B6A9B">
      <w:pPr>
        <w:pStyle w:val="Titre2"/>
      </w:pPr>
      <w:bookmarkStart w:id="80" w:name="_Toc56184728"/>
      <w:bookmarkStart w:id="81" w:name="_Toc34232778"/>
      <w:r>
        <w:t>La programmation orienté objet</w:t>
      </w:r>
      <w:bookmarkEnd w:id="80"/>
    </w:p>
    <w:p w14:paraId="1FEE2FE2" w14:textId="0FAFB451" w:rsidR="00C7436D" w:rsidRDefault="00C7436D" w:rsidP="00C7436D"/>
    <w:p w14:paraId="62A53847" w14:textId="07C57DFA" w:rsidR="00C7436D" w:rsidRPr="00C7436D" w:rsidRDefault="00C7436D" w:rsidP="00C7436D">
      <w:r w:rsidRPr="00C7436D">
        <w:t>La programmation orientée objet (POO), ou programmation par objet, est un paradigme de programmation informatique</w:t>
      </w:r>
      <w:r>
        <w:t xml:space="preserve">. </w:t>
      </w:r>
      <w:r w:rsidR="00362E6F">
        <w:t xml:space="preserve">Il permet </w:t>
      </w:r>
      <w:r w:rsidR="002339D3">
        <w:t xml:space="preserve">de représenter une la réalité de manière plus une moins abstraite. </w:t>
      </w:r>
      <w:r w:rsidR="00012F73">
        <w:t>Ce concept de programmation permet donc de décrire et manipulé des objets et leurs propriétés, ainsi que les relations entre eux. Exemple : une table à 4 pieds, il y à 4 chaises autours de la table.</w:t>
      </w:r>
      <w:r w:rsidR="008D089F">
        <w:t xml:space="preserve"> Ainsi que décrire leur comportement, exemple : un chien peut aboyer.</w:t>
      </w:r>
    </w:p>
    <w:p w14:paraId="534E197B" w14:textId="77777777" w:rsidR="00C7436D" w:rsidRDefault="00C7436D" w:rsidP="008B6A9B">
      <w:pPr>
        <w:pStyle w:val="Titre2"/>
      </w:pPr>
    </w:p>
    <w:p w14:paraId="2EAFDBEF" w14:textId="373DA776" w:rsidR="00C01D11" w:rsidRPr="009A03C0" w:rsidRDefault="00C01D11" w:rsidP="008B6A9B">
      <w:pPr>
        <w:pStyle w:val="Titre2"/>
      </w:pPr>
      <w:bookmarkStart w:id="82" w:name="_Toc56184729"/>
      <w:r w:rsidRPr="009A03C0">
        <w:t>Les classes</w:t>
      </w:r>
      <w:bookmarkEnd w:id="81"/>
      <w:bookmarkEnd w:id="82"/>
    </w:p>
    <w:p w14:paraId="2B95298E" w14:textId="41FD5858" w:rsidR="00C01D11" w:rsidRDefault="00C01D11" w:rsidP="00C01D11"/>
    <w:p w14:paraId="2F32F9CB" w14:textId="6AF3B5D7" w:rsidR="00B42A12" w:rsidRPr="009A03C0" w:rsidRDefault="00B42A12" w:rsidP="00C01D11">
      <w:r>
        <w:t>Une classe est un patron de conception à partir de laquelle on peut créer des objets que l’on peut manipuler.</w:t>
      </w:r>
    </w:p>
    <w:p w14:paraId="7F2AD052" w14:textId="7BEC7DCF" w:rsidR="00C01D11" w:rsidRDefault="007B09FC" w:rsidP="00C01D11">
      <w:r>
        <w:t>Dans une classe le vocabulaire devient : l</w:t>
      </w:r>
      <w:r w:rsidR="00C01D11" w:rsidRPr="00DB136D">
        <w:t>es variables d'un</w:t>
      </w:r>
      <w:r w:rsidR="00C01D11">
        <w:t>e classe</w:t>
      </w:r>
      <w:r w:rsidR="00C01D11" w:rsidRPr="00DB136D">
        <w:t xml:space="preserve"> sont </w:t>
      </w:r>
      <w:r w:rsidR="00772DC8" w:rsidRPr="00DB136D">
        <w:t>appelées</w:t>
      </w:r>
      <w:r w:rsidR="00C01D11" w:rsidRPr="00DB136D">
        <w:t xml:space="preserve"> ses attributs,</w:t>
      </w:r>
      <w:r w:rsidR="00C01D11">
        <w:t xml:space="preserve"> et les fonctions</w:t>
      </w:r>
      <w:r>
        <w:t xml:space="preserve"> sont </w:t>
      </w:r>
      <w:r w:rsidR="0076411F">
        <w:t>des</w:t>
      </w:r>
      <w:r w:rsidR="00C01D11">
        <w:t xml:space="preserve"> méthodes. </w:t>
      </w:r>
    </w:p>
    <w:p w14:paraId="2C004689" w14:textId="7FF5592C" w:rsidR="0076411F" w:rsidRPr="00DB136D" w:rsidRDefault="0076411F" w:rsidP="00C01D11">
      <w:r>
        <w:t xml:space="preserve">En savoir plus : </w:t>
      </w:r>
      <w:hyperlink r:id="rId48" w:history="1">
        <w:r w:rsidRPr="00352C16">
          <w:rPr>
            <w:rStyle w:val="Lienhypertexte"/>
          </w:rPr>
          <w:t>https://openclassrooms.com/fr/courses/2818931-programmez-en-oriente-objet-avec-c/2818941-introduction-a-la-programmation-orientee-objet</w:t>
        </w:r>
      </w:hyperlink>
      <w:r>
        <w:t xml:space="preserve"> </w:t>
      </w:r>
    </w:p>
    <w:p w14:paraId="1DC4A720" w14:textId="77777777" w:rsidR="00686653" w:rsidRPr="00686653" w:rsidRDefault="00686653" w:rsidP="00686653">
      <w:pPr>
        <w:pStyle w:val="PrformatHTML"/>
        <w:shd w:val="clear" w:color="auto" w:fill="FFFFFF"/>
        <w:spacing w:line="276" w:lineRule="auto"/>
        <w:rPr>
          <w:rFonts w:ascii="Consolas" w:hAnsi="Consolas"/>
          <w:color w:val="080808"/>
          <w:lang w:val="en-GB"/>
        </w:rPr>
      </w:pPr>
      <w:r w:rsidRPr="002104EE">
        <w:rPr>
          <w:rFonts w:ascii="Consolas" w:hAnsi="Consolas"/>
          <w:color w:val="080808"/>
          <w:shd w:val="clear" w:color="auto" w:fill="F7FAFF"/>
          <w:lang w:val="en-GB"/>
        </w:rPr>
        <w:br/>
      </w:r>
      <w:r w:rsidRPr="00686653">
        <w:rPr>
          <w:rFonts w:ascii="Consolas" w:hAnsi="Consolas"/>
          <w:color w:val="0033B3"/>
          <w:shd w:val="clear" w:color="auto" w:fill="F7FAFF"/>
          <w:lang w:val="en-GB"/>
        </w:rPr>
        <w:t xml:space="preserve">class </w:t>
      </w:r>
      <w:r w:rsidRPr="00686653">
        <w:rPr>
          <w:rFonts w:ascii="Consolas" w:hAnsi="Consolas"/>
          <w:color w:val="808080"/>
          <w:shd w:val="clear" w:color="auto" w:fill="F7FAFF"/>
          <w:lang w:val="en-GB"/>
        </w:rPr>
        <w:t xml:space="preserve">Player </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private </w:t>
      </w:r>
      <w:r w:rsidRPr="00686653">
        <w:rPr>
          <w:rFonts w:ascii="Consolas" w:hAnsi="Consolas"/>
          <w:color w:val="871094"/>
          <w:shd w:val="clear" w:color="auto" w:fill="F7FAFF"/>
          <w:lang w:val="en-GB"/>
        </w:rPr>
        <w:t>$name</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private </w:t>
      </w:r>
      <w:r w:rsidRPr="00686653">
        <w:rPr>
          <w:rFonts w:ascii="Consolas" w:hAnsi="Consolas"/>
          <w:color w:val="871094"/>
          <w:shd w:val="clear" w:color="auto" w:fill="F7FAFF"/>
          <w:lang w:val="en-GB"/>
        </w:rPr>
        <w:t>$level</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function </w:t>
      </w:r>
      <w:r w:rsidRPr="00686653">
        <w:rPr>
          <w:rFonts w:ascii="Consolas" w:hAnsi="Consolas"/>
          <w:color w:val="00627A"/>
          <w:shd w:val="clear" w:color="auto" w:fill="F7FAFF"/>
          <w:lang w:val="en-GB"/>
        </w:rPr>
        <w:t xml:space="preserve">__construct </w:t>
      </w:r>
      <w:r w:rsidRPr="00686653">
        <w:rPr>
          <w:rFonts w:ascii="Consolas" w:hAnsi="Consolas"/>
          <w:color w:val="080808"/>
          <w:shd w:val="clear" w:color="auto" w:fill="F7FAFF"/>
          <w:lang w:val="en-GB"/>
        </w:rPr>
        <w:t>(</w:t>
      </w:r>
      <w:r w:rsidRPr="00686653">
        <w:rPr>
          <w:rFonts w:ascii="Consolas" w:hAnsi="Consolas"/>
          <w:color w:val="660000"/>
          <w:shd w:val="clear" w:color="auto" w:fill="F7FAFF"/>
          <w:lang w:val="en-GB"/>
        </w:rPr>
        <w:t>$name</w:t>
      </w:r>
      <w:r w:rsidRPr="00686653">
        <w:rPr>
          <w:rFonts w:ascii="Consolas" w:hAnsi="Consolas"/>
          <w:color w:val="080808"/>
          <w:shd w:val="clear" w:color="auto" w:fill="F7FAFF"/>
          <w:lang w:val="en-GB"/>
        </w:rPr>
        <w:t xml:space="preserve">, </w:t>
      </w:r>
      <w:r w:rsidRPr="00686653">
        <w:rPr>
          <w:rFonts w:ascii="Consolas" w:hAnsi="Consolas"/>
          <w:color w:val="660000"/>
          <w:shd w:val="clear" w:color="auto" w:fill="F7FAFF"/>
          <w:lang w:val="en-GB"/>
        </w:rPr>
        <w:t>$level</w:t>
      </w:r>
      <w:r w:rsidRPr="00686653">
        <w:rPr>
          <w:rFonts w:ascii="Consolas" w:hAnsi="Consolas"/>
          <w:color w:val="080808"/>
          <w:shd w:val="clear" w:color="auto" w:fill="F7FAFF"/>
          <w:lang w:val="en-GB"/>
        </w:rPr>
        <w:t>) {</w:t>
      </w:r>
      <w:r w:rsidRPr="00686653">
        <w:rPr>
          <w:rFonts w:ascii="Consolas" w:hAnsi="Consolas"/>
          <w:color w:val="080808"/>
          <w:shd w:val="clear" w:color="auto" w:fill="F7FAFF"/>
          <w:lang w:val="en-GB"/>
        </w:rPr>
        <w:br/>
        <w:t xml:space="preserve">        </w:t>
      </w:r>
      <w:r w:rsidRPr="00686653">
        <w:rPr>
          <w:rFonts w:ascii="Consolas" w:hAnsi="Consolas"/>
          <w:color w:val="660000"/>
          <w:shd w:val="clear" w:color="auto" w:fill="F7FAFF"/>
          <w:lang w:val="en-GB"/>
        </w:rPr>
        <w:t>$this</w:t>
      </w:r>
      <w:r w:rsidRPr="00686653">
        <w:rPr>
          <w:rFonts w:ascii="Consolas" w:hAnsi="Consolas"/>
          <w:color w:val="080808"/>
          <w:shd w:val="clear" w:color="auto" w:fill="F7FAFF"/>
          <w:lang w:val="en-GB"/>
        </w:rPr>
        <w:t>-&gt;</w:t>
      </w:r>
      <w:r w:rsidRPr="00686653">
        <w:rPr>
          <w:rFonts w:ascii="Consolas" w:hAnsi="Consolas"/>
          <w:color w:val="871094"/>
          <w:shd w:val="clear" w:color="auto" w:fill="F7FAFF"/>
          <w:lang w:val="en-GB"/>
        </w:rPr>
        <w:t xml:space="preserve">name </w:t>
      </w:r>
      <w:r w:rsidRPr="00686653">
        <w:rPr>
          <w:rFonts w:ascii="Consolas" w:hAnsi="Consolas"/>
          <w:color w:val="080808"/>
          <w:shd w:val="clear" w:color="auto" w:fill="F7FAFF"/>
          <w:lang w:val="en-GB"/>
        </w:rPr>
        <w:t xml:space="preserve">= </w:t>
      </w:r>
      <w:r w:rsidRPr="00686653">
        <w:rPr>
          <w:rFonts w:ascii="Consolas" w:hAnsi="Consolas"/>
          <w:color w:val="660000"/>
          <w:shd w:val="clear" w:color="auto" w:fill="F7FAFF"/>
          <w:lang w:val="en-GB"/>
        </w:rPr>
        <w:t>$name</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660000"/>
          <w:shd w:val="clear" w:color="auto" w:fill="F7FAFF"/>
          <w:lang w:val="en-GB"/>
        </w:rPr>
        <w:t>$this</w:t>
      </w:r>
      <w:r w:rsidRPr="00686653">
        <w:rPr>
          <w:rFonts w:ascii="Consolas" w:hAnsi="Consolas"/>
          <w:color w:val="080808"/>
          <w:shd w:val="clear" w:color="auto" w:fill="F7FAFF"/>
          <w:lang w:val="en-GB"/>
        </w:rPr>
        <w:t>-&gt;</w:t>
      </w:r>
      <w:r w:rsidRPr="00686653">
        <w:rPr>
          <w:rFonts w:ascii="Consolas" w:hAnsi="Consolas"/>
          <w:color w:val="871094"/>
          <w:shd w:val="clear" w:color="auto" w:fill="F7FAFF"/>
          <w:lang w:val="en-GB"/>
        </w:rPr>
        <w:t xml:space="preserve">level </w:t>
      </w:r>
      <w:r w:rsidRPr="00686653">
        <w:rPr>
          <w:rFonts w:ascii="Consolas" w:hAnsi="Consolas"/>
          <w:color w:val="080808"/>
          <w:shd w:val="clear" w:color="auto" w:fill="F7FAFF"/>
          <w:lang w:val="en-GB"/>
        </w:rPr>
        <w:t xml:space="preserve">= </w:t>
      </w:r>
      <w:r w:rsidRPr="00686653">
        <w:rPr>
          <w:rFonts w:ascii="Consolas" w:hAnsi="Consolas"/>
          <w:color w:val="660000"/>
          <w:shd w:val="clear" w:color="auto" w:fill="F7FAFF"/>
          <w:lang w:val="en-GB"/>
        </w:rPr>
        <w:t>$level</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080808"/>
          <w:shd w:val="clear" w:color="auto" w:fill="F7FAFF"/>
          <w:lang w:val="en-GB"/>
        </w:rPr>
        <w:br/>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function </w:t>
      </w:r>
      <w:r w:rsidRPr="00686653">
        <w:rPr>
          <w:rFonts w:ascii="Consolas" w:hAnsi="Consolas"/>
          <w:color w:val="808080"/>
          <w:shd w:val="clear" w:color="auto" w:fill="F7FAFF"/>
          <w:lang w:val="en-GB"/>
        </w:rPr>
        <w:t>displayName</w:t>
      </w:r>
      <w:r w:rsidRPr="00686653">
        <w:rPr>
          <w:rFonts w:ascii="Consolas" w:hAnsi="Consolas"/>
          <w:color w:val="080808"/>
          <w:shd w:val="clear" w:color="auto" w:fill="F7FAFF"/>
          <w:lang w:val="en-GB"/>
        </w:rPr>
        <w:t>() {</w:t>
      </w:r>
      <w:r w:rsidRPr="00686653">
        <w:rPr>
          <w:rFonts w:ascii="Consolas" w:hAnsi="Consolas"/>
          <w:color w:val="080808"/>
          <w:shd w:val="clear" w:color="auto" w:fill="F7FAFF"/>
          <w:lang w:val="en-GB"/>
        </w:rPr>
        <w:br/>
        <w:t xml:space="preserve">        </w:t>
      </w:r>
      <w:r w:rsidRPr="00686653">
        <w:rPr>
          <w:rFonts w:ascii="Consolas" w:hAnsi="Consolas"/>
          <w:color w:val="0033B3"/>
          <w:shd w:val="clear" w:color="auto" w:fill="F7FAFF"/>
          <w:lang w:val="en-GB"/>
        </w:rPr>
        <w:t xml:space="preserve">echo </w:t>
      </w:r>
      <w:r w:rsidRPr="00686653">
        <w:rPr>
          <w:rFonts w:ascii="Consolas" w:hAnsi="Consolas"/>
          <w:color w:val="660000"/>
          <w:shd w:val="clear" w:color="auto" w:fill="F7FAFF"/>
          <w:lang w:val="en-GB"/>
        </w:rPr>
        <w:t>$this</w:t>
      </w:r>
      <w:r w:rsidRPr="00686653">
        <w:rPr>
          <w:rFonts w:ascii="Consolas" w:hAnsi="Consolas"/>
          <w:color w:val="080808"/>
          <w:shd w:val="clear" w:color="auto" w:fill="F7FAFF"/>
          <w:lang w:val="en-GB"/>
        </w:rPr>
        <w:t>-&gt;</w:t>
      </w:r>
      <w:r w:rsidRPr="00686653">
        <w:rPr>
          <w:rFonts w:ascii="Consolas" w:hAnsi="Consolas"/>
          <w:color w:val="871094"/>
          <w:shd w:val="clear" w:color="auto" w:fill="F7FAFF"/>
          <w:lang w:val="en-GB"/>
        </w:rPr>
        <w:t>name</w:t>
      </w:r>
      <w:r w:rsidRPr="00686653">
        <w:rPr>
          <w:rFonts w:ascii="Consolas" w:hAnsi="Consolas"/>
          <w:color w:val="080808"/>
          <w:shd w:val="clear" w:color="auto" w:fill="F7FAFF"/>
          <w:lang w:val="en-GB"/>
        </w:rPr>
        <w:t>;</w:t>
      </w:r>
      <w:r w:rsidRPr="00686653">
        <w:rPr>
          <w:rFonts w:ascii="Consolas" w:hAnsi="Consolas"/>
          <w:color w:val="080808"/>
          <w:shd w:val="clear" w:color="auto" w:fill="F7FAFF"/>
          <w:lang w:val="en-GB"/>
        </w:rPr>
        <w:br/>
        <w:t xml:space="preserve">    }</w:t>
      </w:r>
      <w:r w:rsidRPr="00686653">
        <w:rPr>
          <w:rFonts w:ascii="Consolas" w:hAnsi="Consolas"/>
          <w:color w:val="080808"/>
          <w:shd w:val="clear" w:color="auto" w:fill="F7FAFF"/>
          <w:lang w:val="en-GB"/>
        </w:rPr>
        <w:br/>
        <w:t>}</w:t>
      </w:r>
    </w:p>
    <w:p w14:paraId="3225CB8A" w14:textId="77777777" w:rsidR="00686653" w:rsidRPr="00976694" w:rsidRDefault="00686653" w:rsidP="00C01D11">
      <w:pPr>
        <w:rPr>
          <w:lang w:val="en-GB"/>
        </w:rPr>
      </w:pPr>
    </w:p>
    <w:p w14:paraId="39E1FC82" w14:textId="1C4C31F9" w:rsidR="00C01D11" w:rsidRPr="00DB136D" w:rsidRDefault="00C01D11" w:rsidP="00C01D11">
      <w:r>
        <w:t>Quand on crée un objet</w:t>
      </w:r>
      <w:r w:rsidRPr="00DB136D">
        <w:t xml:space="preserve"> d'une certaine classe, on dit qu'on instancie la classe.</w:t>
      </w:r>
    </w:p>
    <w:p w14:paraId="3C692375" w14:textId="77777777" w:rsidR="00686653" w:rsidRPr="00686653" w:rsidRDefault="00686653" w:rsidP="00686653">
      <w:pPr>
        <w:pStyle w:val="PrformatHTML"/>
        <w:shd w:val="clear" w:color="auto" w:fill="FFFFFF"/>
        <w:rPr>
          <w:rFonts w:ascii="Consolas" w:hAnsi="Consolas"/>
          <w:color w:val="080808"/>
          <w:lang w:val="en-GB"/>
        </w:rPr>
      </w:pPr>
      <w:r w:rsidRPr="00686653">
        <w:rPr>
          <w:rFonts w:ascii="Consolas" w:hAnsi="Consolas"/>
          <w:color w:val="660000"/>
          <w:shd w:val="clear" w:color="auto" w:fill="F7FAFF"/>
          <w:lang w:val="en-GB"/>
        </w:rPr>
        <w:t xml:space="preserve">$object_player </w:t>
      </w:r>
      <w:r w:rsidRPr="00686653">
        <w:rPr>
          <w:rFonts w:ascii="Consolas" w:hAnsi="Consolas"/>
          <w:color w:val="080808"/>
          <w:shd w:val="clear" w:color="auto" w:fill="F7FAFF"/>
          <w:lang w:val="en-GB"/>
        </w:rPr>
        <w:t xml:space="preserve">= </w:t>
      </w:r>
      <w:r w:rsidRPr="00686653">
        <w:rPr>
          <w:rFonts w:ascii="Consolas" w:hAnsi="Consolas"/>
          <w:color w:val="0033B3"/>
          <w:shd w:val="clear" w:color="auto" w:fill="F7FAFF"/>
          <w:lang w:val="en-GB"/>
        </w:rPr>
        <w:t xml:space="preserve">new </w:t>
      </w:r>
      <w:r w:rsidRPr="00686653">
        <w:rPr>
          <w:rFonts w:ascii="Consolas" w:hAnsi="Consolas"/>
          <w:color w:val="000000"/>
          <w:shd w:val="clear" w:color="auto" w:fill="F7FAFF"/>
          <w:lang w:val="en-GB"/>
        </w:rPr>
        <w:t>Player</w:t>
      </w:r>
      <w:r w:rsidRPr="00686653">
        <w:rPr>
          <w:rFonts w:ascii="Consolas" w:hAnsi="Consolas"/>
          <w:color w:val="080808"/>
          <w:shd w:val="clear" w:color="auto" w:fill="F7FAFF"/>
          <w:lang w:val="en-GB"/>
        </w:rPr>
        <w:t>(</w:t>
      </w:r>
      <w:r w:rsidRPr="00686653">
        <w:rPr>
          <w:rFonts w:ascii="Consolas" w:hAnsi="Consolas"/>
          <w:color w:val="067D17"/>
          <w:shd w:val="clear" w:color="auto" w:fill="F7FAFF"/>
          <w:lang w:val="en-GB"/>
        </w:rPr>
        <w:t>'joueur'</w:t>
      </w:r>
      <w:r w:rsidRPr="00686653">
        <w:rPr>
          <w:rFonts w:ascii="Consolas" w:hAnsi="Consolas"/>
          <w:color w:val="080808"/>
          <w:shd w:val="clear" w:color="auto" w:fill="F7FAFF"/>
          <w:lang w:val="en-GB"/>
        </w:rPr>
        <w:t xml:space="preserve">, </w:t>
      </w:r>
      <w:r w:rsidRPr="00686653">
        <w:rPr>
          <w:rFonts w:ascii="Consolas" w:hAnsi="Consolas"/>
          <w:color w:val="1750EB"/>
          <w:shd w:val="clear" w:color="auto" w:fill="F7FAFF"/>
          <w:lang w:val="en-GB"/>
        </w:rPr>
        <w:t>3</w:t>
      </w:r>
      <w:r w:rsidRPr="00686653">
        <w:rPr>
          <w:rFonts w:ascii="Consolas" w:hAnsi="Consolas"/>
          <w:color w:val="080808"/>
          <w:shd w:val="clear" w:color="auto" w:fill="F7FAFF"/>
          <w:lang w:val="en-GB"/>
        </w:rPr>
        <w:t xml:space="preserve">);  </w:t>
      </w:r>
    </w:p>
    <w:p w14:paraId="7907E966" w14:textId="77777777" w:rsidR="0076411F" w:rsidRPr="00976694" w:rsidRDefault="0076411F" w:rsidP="00C01D11">
      <w:pPr>
        <w:rPr>
          <w:lang w:val="en-GB"/>
        </w:rPr>
      </w:pPr>
    </w:p>
    <w:p w14:paraId="2DA0DAA0" w14:textId="20333A92" w:rsidR="00C01D11" w:rsidRDefault="00686653" w:rsidP="00C01D11">
      <w:r w:rsidRPr="00686653">
        <w:t>Q</w:t>
      </w:r>
      <w:r w:rsidR="00C01D11" w:rsidRPr="00686653">
        <w:t>uand</w:t>
      </w:r>
      <w:r w:rsidR="00C01D11">
        <w:t xml:space="preserve"> on affiche</w:t>
      </w:r>
      <w:r w:rsidR="00C01D11" w:rsidRPr="00DB136D">
        <w:t xml:space="preserve"> la variable </w:t>
      </w:r>
      <w:r w:rsidR="0076411F">
        <w:t xml:space="preserve">via var_dump : </w:t>
      </w:r>
    </w:p>
    <w:p w14:paraId="3285200E" w14:textId="77777777" w:rsidR="0076411F" w:rsidRPr="0076411F" w:rsidRDefault="0076411F" w:rsidP="0076411F">
      <w:pPr>
        <w:pStyle w:val="PrformatHTML"/>
        <w:shd w:val="clear" w:color="auto" w:fill="FFFFFF"/>
        <w:rPr>
          <w:rFonts w:ascii="Consolas" w:hAnsi="Consolas"/>
          <w:color w:val="080808"/>
          <w:lang w:val="en-GB"/>
        </w:rPr>
      </w:pPr>
      <w:r w:rsidRPr="0076411F">
        <w:rPr>
          <w:rFonts w:ascii="Consolas" w:hAnsi="Consolas"/>
          <w:color w:val="0033B3"/>
          <w:shd w:val="clear" w:color="auto" w:fill="F7FAFF"/>
          <w:lang w:val="en-GB"/>
        </w:rPr>
        <w:t xml:space="preserve">echo </w:t>
      </w:r>
      <w:r w:rsidRPr="0076411F">
        <w:rPr>
          <w:rFonts w:ascii="Consolas" w:hAnsi="Consolas"/>
          <w:i/>
          <w:iCs/>
          <w:color w:val="000000"/>
          <w:shd w:val="clear" w:color="auto" w:fill="F7FAFF"/>
          <w:lang w:val="en-GB"/>
        </w:rPr>
        <w:t>var_dump</w:t>
      </w:r>
      <w:r w:rsidRPr="0076411F">
        <w:rPr>
          <w:rFonts w:ascii="Consolas" w:hAnsi="Consolas"/>
          <w:color w:val="080808"/>
          <w:shd w:val="clear" w:color="auto" w:fill="F7FAFF"/>
          <w:lang w:val="en-GB"/>
        </w:rPr>
        <w:t>(</w:t>
      </w:r>
      <w:r w:rsidRPr="0076411F">
        <w:rPr>
          <w:rFonts w:ascii="Consolas" w:hAnsi="Consolas"/>
          <w:color w:val="660000"/>
          <w:shd w:val="clear" w:color="auto" w:fill="F7FAFF"/>
          <w:lang w:val="en-GB"/>
        </w:rPr>
        <w:t>$object_player</w:t>
      </w:r>
      <w:r w:rsidRPr="0076411F">
        <w:rPr>
          <w:rFonts w:ascii="Consolas" w:hAnsi="Consolas"/>
          <w:color w:val="080808"/>
          <w:shd w:val="clear" w:color="auto" w:fill="F7FAFF"/>
          <w:lang w:val="en-GB"/>
        </w:rPr>
        <w:t xml:space="preserve">); </w:t>
      </w:r>
      <w:r w:rsidRPr="0076411F">
        <w:rPr>
          <w:rFonts w:ascii="Consolas" w:hAnsi="Consolas"/>
          <w:i/>
          <w:iCs/>
          <w:color w:val="8C8C8C"/>
          <w:shd w:val="clear" w:color="auto" w:fill="F7FAFF"/>
          <w:lang w:val="en-GB"/>
        </w:rPr>
        <w:t>// object(Player)#1 (2) { ["name":"Player":private]=&gt; string(6) "joueur" ["level":"Player":private]=&gt; int(3) }</w:t>
      </w:r>
    </w:p>
    <w:p w14:paraId="47093837" w14:textId="77777777" w:rsidR="0076411F" w:rsidRPr="00976694" w:rsidRDefault="0076411F" w:rsidP="0076411F">
      <w:pPr>
        <w:pStyle w:val="PrformatHTML"/>
        <w:shd w:val="clear" w:color="auto" w:fill="FFFFFF"/>
        <w:rPr>
          <w:rFonts w:ascii="Consolas" w:hAnsi="Consolas"/>
          <w:color w:val="660000"/>
          <w:shd w:val="clear" w:color="auto" w:fill="F7FAFF"/>
          <w:lang w:val="en-GB"/>
        </w:rPr>
      </w:pPr>
    </w:p>
    <w:p w14:paraId="72369C6C" w14:textId="77777777" w:rsidR="0076411F" w:rsidRDefault="0076411F" w:rsidP="0076411F">
      <w:pPr>
        <w:pStyle w:val="PrformatHTML"/>
        <w:shd w:val="clear" w:color="auto" w:fill="FFFFFF"/>
        <w:rPr>
          <w:rFonts w:ascii="Consolas" w:hAnsi="Consolas"/>
          <w:color w:val="080808"/>
        </w:rPr>
      </w:pPr>
      <w:r>
        <w:rPr>
          <w:rFonts w:ascii="Consolas" w:hAnsi="Consolas"/>
          <w:color w:val="660000"/>
          <w:shd w:val="clear" w:color="auto" w:fill="F7FAFF"/>
        </w:rPr>
        <w:t>$object_player</w:t>
      </w:r>
      <w:r>
        <w:rPr>
          <w:rFonts w:ascii="Consolas" w:hAnsi="Consolas"/>
          <w:color w:val="080808"/>
          <w:shd w:val="clear" w:color="auto" w:fill="F7FAFF"/>
        </w:rPr>
        <w:t>-&gt;</w:t>
      </w:r>
      <w:r>
        <w:rPr>
          <w:rFonts w:ascii="Consolas" w:hAnsi="Consolas"/>
          <w:color w:val="00627A"/>
          <w:shd w:val="clear" w:color="auto" w:fill="F7FAFF"/>
        </w:rPr>
        <w:t>displayName</w:t>
      </w:r>
      <w:r>
        <w:rPr>
          <w:rFonts w:ascii="Consolas" w:hAnsi="Consolas"/>
          <w:color w:val="080808"/>
          <w:shd w:val="clear" w:color="auto" w:fill="F7FAFF"/>
        </w:rPr>
        <w:t xml:space="preserve">(); </w:t>
      </w:r>
      <w:r>
        <w:rPr>
          <w:rFonts w:ascii="Consolas" w:hAnsi="Consolas"/>
          <w:i/>
          <w:iCs/>
          <w:color w:val="8C8C8C"/>
          <w:shd w:val="clear" w:color="auto" w:fill="F7FAFF"/>
        </w:rPr>
        <w:t>// Fait appel à une méthode de l'objet player</w:t>
      </w:r>
    </w:p>
    <w:p w14:paraId="29D6E020" w14:textId="77777777" w:rsidR="0076411F" w:rsidRDefault="0076411F" w:rsidP="00C01D11"/>
    <w:p w14:paraId="38E5E043" w14:textId="5C97B92E" w:rsidR="0076411F" w:rsidRDefault="0076411F" w:rsidP="0076411F">
      <w:pPr>
        <w:pStyle w:val="PrformatHTML"/>
        <w:shd w:val="clear" w:color="auto" w:fill="FFFFFF"/>
        <w:rPr>
          <w:rFonts w:ascii="Consolas" w:hAnsi="Consolas"/>
          <w:color w:val="080808"/>
        </w:rPr>
      </w:pPr>
      <w:r>
        <w:rPr>
          <w:rFonts w:ascii="Consolas" w:hAnsi="Consolas"/>
          <w:color w:val="660000"/>
          <w:shd w:val="clear" w:color="auto" w:fill="F7FAFF"/>
        </w:rPr>
        <w:lastRenderedPageBreak/>
        <w:t>$object_player</w:t>
      </w:r>
      <w:r>
        <w:rPr>
          <w:rFonts w:ascii="Consolas" w:hAnsi="Consolas"/>
          <w:color w:val="080808"/>
          <w:shd w:val="clear" w:color="auto" w:fill="F7FAFF"/>
        </w:rPr>
        <w:t>-&gt;</w:t>
      </w:r>
      <w:r>
        <w:rPr>
          <w:rFonts w:ascii="Consolas" w:hAnsi="Consolas"/>
          <w:color w:val="000000"/>
          <w:shd w:val="clear" w:color="auto" w:fill="F7FAFF"/>
        </w:rPr>
        <w:t>name</w:t>
      </w:r>
      <w:r>
        <w:rPr>
          <w:rFonts w:ascii="Consolas" w:hAnsi="Consolas"/>
          <w:color w:val="080808"/>
          <w:shd w:val="clear" w:color="auto" w:fill="F7FAFF"/>
        </w:rPr>
        <w:t xml:space="preserve">; </w:t>
      </w:r>
      <w:r>
        <w:rPr>
          <w:rFonts w:ascii="Consolas" w:hAnsi="Consolas"/>
          <w:i/>
          <w:iCs/>
          <w:color w:val="8C8C8C"/>
          <w:shd w:val="clear" w:color="auto" w:fill="F7FAFF"/>
        </w:rPr>
        <w:t>// accède à l'attribut name qui renvoie le nom du joueur. On ne peut pas le faire en dehors de la classe car name est private dans la classe. Pour pouvoir y accèder il faudrait que name soit public.</w:t>
      </w:r>
    </w:p>
    <w:p w14:paraId="1B86F77F" w14:textId="77777777" w:rsidR="00C01D11" w:rsidRDefault="00C01D11" w:rsidP="00C01D11"/>
    <w:p w14:paraId="23D18AD8" w14:textId="0B05E7A7" w:rsidR="00C01D11" w:rsidRPr="00DB136D" w:rsidRDefault="00C01D11" w:rsidP="00C01D11">
      <w:r>
        <w:t xml:space="preserve">Pour en savoir plus sur les classes : </w:t>
      </w:r>
      <w:hyperlink r:id="rId49" w:history="1">
        <w:r w:rsidR="0076411F" w:rsidRPr="00352C16">
          <w:rPr>
            <w:rStyle w:val="Lienhypertexte"/>
          </w:rPr>
          <w:t>https://www.php.net/manual/fr/language.oop5.php</w:t>
        </w:r>
      </w:hyperlink>
      <w:r w:rsidR="0076411F">
        <w:t xml:space="preserve"> </w:t>
      </w:r>
    </w:p>
    <w:p w14:paraId="38C853CA" w14:textId="77777777" w:rsidR="00A56542" w:rsidRPr="00B53AE4" w:rsidRDefault="00A56542" w:rsidP="00075EE9"/>
    <w:sectPr w:rsidR="00A56542" w:rsidRPr="00B53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2F7" w:usb1="020038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4D4"/>
    <w:multiLevelType w:val="multilevel"/>
    <w:tmpl w:val="E66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0780"/>
    <w:multiLevelType w:val="multilevel"/>
    <w:tmpl w:val="EA1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73DD4"/>
    <w:multiLevelType w:val="hybridMultilevel"/>
    <w:tmpl w:val="DE980290"/>
    <w:lvl w:ilvl="0" w:tplc="A3BC1318">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6514525"/>
    <w:multiLevelType w:val="multilevel"/>
    <w:tmpl w:val="B56A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C7EB3"/>
    <w:multiLevelType w:val="hybridMultilevel"/>
    <w:tmpl w:val="F11E99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C5"/>
    <w:rsid w:val="00011F8C"/>
    <w:rsid w:val="00012F73"/>
    <w:rsid w:val="00020A58"/>
    <w:rsid w:val="000276FA"/>
    <w:rsid w:val="00030C7C"/>
    <w:rsid w:val="00032A28"/>
    <w:rsid w:val="00060A71"/>
    <w:rsid w:val="0007361C"/>
    <w:rsid w:val="000753F6"/>
    <w:rsid w:val="00075EE9"/>
    <w:rsid w:val="00085B1C"/>
    <w:rsid w:val="0009030D"/>
    <w:rsid w:val="000B58D4"/>
    <w:rsid w:val="000F431D"/>
    <w:rsid w:val="001018EA"/>
    <w:rsid w:val="00105E02"/>
    <w:rsid w:val="00107795"/>
    <w:rsid w:val="00115CEA"/>
    <w:rsid w:val="00120AD0"/>
    <w:rsid w:val="001447C3"/>
    <w:rsid w:val="0014733E"/>
    <w:rsid w:val="001B4CC9"/>
    <w:rsid w:val="001D25DE"/>
    <w:rsid w:val="002104EE"/>
    <w:rsid w:val="00210DD6"/>
    <w:rsid w:val="002125B8"/>
    <w:rsid w:val="00212C84"/>
    <w:rsid w:val="002330D7"/>
    <w:rsid w:val="002339D3"/>
    <w:rsid w:val="00242F7A"/>
    <w:rsid w:val="002533D1"/>
    <w:rsid w:val="0027386E"/>
    <w:rsid w:val="002761C2"/>
    <w:rsid w:val="00293507"/>
    <w:rsid w:val="002A4079"/>
    <w:rsid w:val="002B6531"/>
    <w:rsid w:val="002C446A"/>
    <w:rsid w:val="002D75CA"/>
    <w:rsid w:val="002F39A2"/>
    <w:rsid w:val="002F3E49"/>
    <w:rsid w:val="00302D56"/>
    <w:rsid w:val="00306DC5"/>
    <w:rsid w:val="00321B64"/>
    <w:rsid w:val="00362E6F"/>
    <w:rsid w:val="00375319"/>
    <w:rsid w:val="00380E5B"/>
    <w:rsid w:val="00382A4C"/>
    <w:rsid w:val="00383EA7"/>
    <w:rsid w:val="00386A88"/>
    <w:rsid w:val="00391F80"/>
    <w:rsid w:val="00396036"/>
    <w:rsid w:val="003C2CC8"/>
    <w:rsid w:val="003D2138"/>
    <w:rsid w:val="003E3722"/>
    <w:rsid w:val="003E483D"/>
    <w:rsid w:val="003E4ECE"/>
    <w:rsid w:val="003F4B77"/>
    <w:rsid w:val="003F551F"/>
    <w:rsid w:val="004132AF"/>
    <w:rsid w:val="004235FB"/>
    <w:rsid w:val="00442FD9"/>
    <w:rsid w:val="004577F5"/>
    <w:rsid w:val="00477347"/>
    <w:rsid w:val="00480354"/>
    <w:rsid w:val="00491762"/>
    <w:rsid w:val="004B64A3"/>
    <w:rsid w:val="004B66D6"/>
    <w:rsid w:val="004C208D"/>
    <w:rsid w:val="004C4845"/>
    <w:rsid w:val="004D627D"/>
    <w:rsid w:val="004E2943"/>
    <w:rsid w:val="004F46DA"/>
    <w:rsid w:val="00535938"/>
    <w:rsid w:val="0053761E"/>
    <w:rsid w:val="005504F3"/>
    <w:rsid w:val="00581B8E"/>
    <w:rsid w:val="005A2EEE"/>
    <w:rsid w:val="005B026B"/>
    <w:rsid w:val="006026C0"/>
    <w:rsid w:val="00604A42"/>
    <w:rsid w:val="00630E57"/>
    <w:rsid w:val="00644182"/>
    <w:rsid w:val="00652DAC"/>
    <w:rsid w:val="00653EC4"/>
    <w:rsid w:val="00657D85"/>
    <w:rsid w:val="00664FB2"/>
    <w:rsid w:val="00680ADD"/>
    <w:rsid w:val="00686653"/>
    <w:rsid w:val="006C1790"/>
    <w:rsid w:val="006E7F3E"/>
    <w:rsid w:val="006F1EB7"/>
    <w:rsid w:val="006F257A"/>
    <w:rsid w:val="006F617F"/>
    <w:rsid w:val="007008A6"/>
    <w:rsid w:val="007219A6"/>
    <w:rsid w:val="00723BCF"/>
    <w:rsid w:val="007357F5"/>
    <w:rsid w:val="00736EAA"/>
    <w:rsid w:val="0075639A"/>
    <w:rsid w:val="00757D23"/>
    <w:rsid w:val="00762C35"/>
    <w:rsid w:val="0076411F"/>
    <w:rsid w:val="00766F5A"/>
    <w:rsid w:val="007679D1"/>
    <w:rsid w:val="00771CF8"/>
    <w:rsid w:val="00772DC8"/>
    <w:rsid w:val="00776C01"/>
    <w:rsid w:val="00786AA2"/>
    <w:rsid w:val="007B09FC"/>
    <w:rsid w:val="007C2365"/>
    <w:rsid w:val="007C4285"/>
    <w:rsid w:val="007D1F0E"/>
    <w:rsid w:val="007F770C"/>
    <w:rsid w:val="008141B7"/>
    <w:rsid w:val="008359FF"/>
    <w:rsid w:val="0087371E"/>
    <w:rsid w:val="008754B1"/>
    <w:rsid w:val="008769F8"/>
    <w:rsid w:val="008900FA"/>
    <w:rsid w:val="00896BDE"/>
    <w:rsid w:val="008A1C82"/>
    <w:rsid w:val="008B0ACB"/>
    <w:rsid w:val="008B307F"/>
    <w:rsid w:val="008B6A9B"/>
    <w:rsid w:val="008C09E4"/>
    <w:rsid w:val="008C2BAA"/>
    <w:rsid w:val="008D089F"/>
    <w:rsid w:val="008D10E1"/>
    <w:rsid w:val="008F467C"/>
    <w:rsid w:val="009148EF"/>
    <w:rsid w:val="009268CE"/>
    <w:rsid w:val="00926D8F"/>
    <w:rsid w:val="00927BA5"/>
    <w:rsid w:val="009525DA"/>
    <w:rsid w:val="0096334B"/>
    <w:rsid w:val="00976694"/>
    <w:rsid w:val="00983849"/>
    <w:rsid w:val="009862CB"/>
    <w:rsid w:val="009A1891"/>
    <w:rsid w:val="009A5BDD"/>
    <w:rsid w:val="009B1B3D"/>
    <w:rsid w:val="009C6273"/>
    <w:rsid w:val="00A25AA0"/>
    <w:rsid w:val="00A5322B"/>
    <w:rsid w:val="00A56542"/>
    <w:rsid w:val="00A62A52"/>
    <w:rsid w:val="00A70454"/>
    <w:rsid w:val="00A735F6"/>
    <w:rsid w:val="00AA4279"/>
    <w:rsid w:val="00B1128C"/>
    <w:rsid w:val="00B200B0"/>
    <w:rsid w:val="00B41A61"/>
    <w:rsid w:val="00B42A12"/>
    <w:rsid w:val="00B443D4"/>
    <w:rsid w:val="00B5366B"/>
    <w:rsid w:val="00B53AE4"/>
    <w:rsid w:val="00B67922"/>
    <w:rsid w:val="00BA11C0"/>
    <w:rsid w:val="00BA1A94"/>
    <w:rsid w:val="00BB78D3"/>
    <w:rsid w:val="00BC012F"/>
    <w:rsid w:val="00BD0B08"/>
    <w:rsid w:val="00C01D11"/>
    <w:rsid w:val="00C15079"/>
    <w:rsid w:val="00C47D34"/>
    <w:rsid w:val="00C7436D"/>
    <w:rsid w:val="00C86407"/>
    <w:rsid w:val="00C8744D"/>
    <w:rsid w:val="00C908ED"/>
    <w:rsid w:val="00CD7359"/>
    <w:rsid w:val="00D11FF9"/>
    <w:rsid w:val="00D17086"/>
    <w:rsid w:val="00D30F18"/>
    <w:rsid w:val="00D3731C"/>
    <w:rsid w:val="00D37AD9"/>
    <w:rsid w:val="00D445AE"/>
    <w:rsid w:val="00D53ADD"/>
    <w:rsid w:val="00D53E19"/>
    <w:rsid w:val="00D54C46"/>
    <w:rsid w:val="00D70072"/>
    <w:rsid w:val="00DC530E"/>
    <w:rsid w:val="00E3593E"/>
    <w:rsid w:val="00E36F1E"/>
    <w:rsid w:val="00E56B5C"/>
    <w:rsid w:val="00E71A08"/>
    <w:rsid w:val="00E80D20"/>
    <w:rsid w:val="00E93D79"/>
    <w:rsid w:val="00EB4088"/>
    <w:rsid w:val="00EC0DC5"/>
    <w:rsid w:val="00EC3CBD"/>
    <w:rsid w:val="00ED3A75"/>
    <w:rsid w:val="00ED3C04"/>
    <w:rsid w:val="00EF182F"/>
    <w:rsid w:val="00EF4AA8"/>
    <w:rsid w:val="00F076AD"/>
    <w:rsid w:val="00F11C80"/>
    <w:rsid w:val="00F13800"/>
    <w:rsid w:val="00F46FD3"/>
    <w:rsid w:val="00F63D2B"/>
    <w:rsid w:val="00F86AC3"/>
    <w:rsid w:val="00F92C00"/>
    <w:rsid w:val="00FA5D26"/>
    <w:rsid w:val="00FC6ACE"/>
    <w:rsid w:val="00FC78F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FE75"/>
  <w15:chartTrackingRefBased/>
  <w15:docId w15:val="{935C7FA4-ADA6-4CFF-AC6E-E88B5135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C5"/>
  </w:style>
  <w:style w:type="paragraph" w:styleId="Titre1">
    <w:name w:val="heading 1"/>
    <w:basedOn w:val="Normal"/>
    <w:next w:val="Normal"/>
    <w:link w:val="Titre1Car"/>
    <w:uiPriority w:val="9"/>
    <w:qFormat/>
    <w:rsid w:val="00306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6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F4B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6DC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06DC5"/>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06DC5"/>
    <w:rPr>
      <w:color w:val="0563C1" w:themeColor="hyperlink"/>
      <w:u w:val="single"/>
    </w:rPr>
  </w:style>
  <w:style w:type="character" w:styleId="Mentionnonrsolue">
    <w:name w:val="Unresolved Mention"/>
    <w:basedOn w:val="Policepardfaut"/>
    <w:uiPriority w:val="99"/>
    <w:semiHidden/>
    <w:unhideWhenUsed/>
    <w:rsid w:val="00306DC5"/>
    <w:rPr>
      <w:color w:val="605E5C"/>
      <w:shd w:val="clear" w:color="auto" w:fill="E1DFDD"/>
    </w:rPr>
  </w:style>
  <w:style w:type="paragraph" w:styleId="Paragraphedeliste">
    <w:name w:val="List Paragraph"/>
    <w:basedOn w:val="Normal"/>
    <w:uiPriority w:val="34"/>
    <w:qFormat/>
    <w:rsid w:val="00375319"/>
    <w:pPr>
      <w:ind w:left="720"/>
      <w:contextualSpacing/>
    </w:pPr>
  </w:style>
  <w:style w:type="character" w:customStyle="1" w:styleId="tagnamecolor">
    <w:name w:val="tagnamecolor"/>
    <w:basedOn w:val="Policepardfaut"/>
    <w:rsid w:val="00C86407"/>
  </w:style>
  <w:style w:type="character" w:customStyle="1" w:styleId="tagcolor">
    <w:name w:val="tagcolor"/>
    <w:basedOn w:val="Policepardfaut"/>
    <w:rsid w:val="00C86407"/>
  </w:style>
  <w:style w:type="character" w:customStyle="1" w:styleId="attributecolor">
    <w:name w:val="attributecolor"/>
    <w:basedOn w:val="Policepardfaut"/>
    <w:rsid w:val="00C86407"/>
  </w:style>
  <w:style w:type="character" w:customStyle="1" w:styleId="phpcolor">
    <w:name w:val="phpcolor"/>
    <w:basedOn w:val="Policepardfaut"/>
    <w:rsid w:val="00C86407"/>
  </w:style>
  <w:style w:type="character" w:customStyle="1" w:styleId="phptagcolor">
    <w:name w:val="phptagcolor"/>
    <w:basedOn w:val="Policepardfaut"/>
    <w:rsid w:val="00C86407"/>
  </w:style>
  <w:style w:type="character" w:customStyle="1" w:styleId="phpkeywordcolor">
    <w:name w:val="phpkeywordcolor"/>
    <w:basedOn w:val="Policepardfaut"/>
    <w:rsid w:val="00C86407"/>
  </w:style>
  <w:style w:type="character" w:customStyle="1" w:styleId="phpstringcolor">
    <w:name w:val="phpstringcolor"/>
    <w:basedOn w:val="Policepardfaut"/>
    <w:rsid w:val="00C86407"/>
  </w:style>
  <w:style w:type="character" w:customStyle="1" w:styleId="Titre3Car">
    <w:name w:val="Titre 3 Car"/>
    <w:basedOn w:val="Policepardfaut"/>
    <w:link w:val="Titre3"/>
    <w:uiPriority w:val="9"/>
    <w:rsid w:val="003F4B77"/>
    <w:rPr>
      <w:rFonts w:asciiTheme="majorHAnsi" w:eastAsiaTheme="majorEastAsia" w:hAnsiTheme="majorHAnsi" w:cstheme="majorBidi"/>
      <w:color w:val="1F3763" w:themeColor="accent1" w:themeShade="7F"/>
      <w:sz w:val="24"/>
      <w:szCs w:val="24"/>
    </w:rPr>
  </w:style>
  <w:style w:type="character" w:customStyle="1" w:styleId="phpnumbercolor">
    <w:name w:val="phpnumbercolor"/>
    <w:basedOn w:val="Policepardfaut"/>
    <w:rsid w:val="009268CE"/>
  </w:style>
  <w:style w:type="paragraph" w:styleId="Citationintense">
    <w:name w:val="Intense Quote"/>
    <w:aliases w:val="JS"/>
    <w:next w:val="Normal"/>
    <w:link w:val="CitationintenseCar"/>
    <w:uiPriority w:val="30"/>
    <w:qFormat/>
    <w:rsid w:val="000B58D4"/>
    <w:pPr>
      <w:shd w:val="pct62" w:color="auto" w:fill="auto"/>
      <w:spacing w:before="360" w:after="360"/>
      <w:ind w:left="864" w:right="864"/>
    </w:pPr>
    <w:rPr>
      <w:rFonts w:ascii="Arial" w:hAnsi="Arial"/>
      <w:iCs/>
      <w:color w:val="FFFFFF" w:themeColor="background1"/>
      <w:sz w:val="21"/>
      <w:szCs w:val="21"/>
      <w14:textOutline w14:w="9525" w14:cap="rnd" w14:cmpd="sng" w14:algn="ctr">
        <w14:noFill/>
        <w14:prstDash w14:val="solid"/>
        <w14:bevel/>
      </w14:textOutline>
      <w14:stylisticSets>
        <w14:styleSet w14:id="5"/>
      </w14:stylisticSets>
    </w:rPr>
  </w:style>
  <w:style w:type="character" w:customStyle="1" w:styleId="CitationintenseCar">
    <w:name w:val="Citation intense Car"/>
    <w:aliases w:val="JS Car"/>
    <w:basedOn w:val="Policepardfaut"/>
    <w:link w:val="Citationintense"/>
    <w:uiPriority w:val="30"/>
    <w:rsid w:val="000B58D4"/>
    <w:rPr>
      <w:rFonts w:ascii="Arial" w:hAnsi="Arial"/>
      <w:iCs/>
      <w:color w:val="FFFFFF" w:themeColor="background1"/>
      <w:sz w:val="21"/>
      <w:szCs w:val="21"/>
      <w:shd w:val="pct62" w:color="auto" w:fill="auto"/>
      <w14:textOutline w14:w="9525" w14:cap="rnd" w14:cmpd="sng" w14:algn="ctr">
        <w14:noFill/>
        <w14:prstDash w14:val="solid"/>
        <w14:bevel/>
      </w14:textOutline>
      <w14:stylisticSets>
        <w14:styleSet w14:id="5"/>
      </w14:stylisticSets>
    </w:rPr>
  </w:style>
  <w:style w:type="character" w:customStyle="1" w:styleId="commentcolor">
    <w:name w:val="commentcolor"/>
    <w:basedOn w:val="Policepardfaut"/>
    <w:rsid w:val="00DC530E"/>
  </w:style>
  <w:style w:type="character" w:styleId="Lienhypertextesuivivisit">
    <w:name w:val="FollowedHyperlink"/>
    <w:basedOn w:val="Policepardfaut"/>
    <w:uiPriority w:val="99"/>
    <w:semiHidden/>
    <w:unhideWhenUsed/>
    <w:rsid w:val="004235FB"/>
    <w:rPr>
      <w:color w:val="954F72" w:themeColor="followedHyperlink"/>
      <w:u w:val="single"/>
    </w:rPr>
  </w:style>
  <w:style w:type="paragraph" w:styleId="PrformatHTML">
    <w:name w:val="HTML Preformatted"/>
    <w:basedOn w:val="Normal"/>
    <w:link w:val="PrformatHTMLCar"/>
    <w:uiPriority w:val="99"/>
    <w:unhideWhenUsed/>
    <w:rsid w:val="00983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983849"/>
    <w:rPr>
      <w:rFonts w:ascii="Courier New" w:eastAsia="Times New Roman" w:hAnsi="Courier New" w:cs="Courier New"/>
      <w:sz w:val="20"/>
      <w:szCs w:val="20"/>
      <w:lang w:eastAsia="fr-BE"/>
    </w:rPr>
  </w:style>
  <w:style w:type="paragraph" w:styleId="En-ttedetabledesmatires">
    <w:name w:val="TOC Heading"/>
    <w:basedOn w:val="Titre1"/>
    <w:next w:val="Normal"/>
    <w:uiPriority w:val="39"/>
    <w:unhideWhenUsed/>
    <w:qFormat/>
    <w:rsid w:val="00D37AD9"/>
    <w:pPr>
      <w:outlineLvl w:val="9"/>
    </w:pPr>
    <w:rPr>
      <w:lang w:eastAsia="fr-BE"/>
    </w:rPr>
  </w:style>
  <w:style w:type="paragraph" w:styleId="TM1">
    <w:name w:val="toc 1"/>
    <w:basedOn w:val="Normal"/>
    <w:next w:val="Normal"/>
    <w:autoRedefine/>
    <w:uiPriority w:val="39"/>
    <w:unhideWhenUsed/>
    <w:rsid w:val="00D37AD9"/>
    <w:pPr>
      <w:spacing w:after="100"/>
    </w:pPr>
  </w:style>
  <w:style w:type="paragraph" w:styleId="TM2">
    <w:name w:val="toc 2"/>
    <w:basedOn w:val="Normal"/>
    <w:next w:val="Normal"/>
    <w:autoRedefine/>
    <w:uiPriority w:val="39"/>
    <w:unhideWhenUsed/>
    <w:rsid w:val="00D37AD9"/>
    <w:pPr>
      <w:spacing w:after="100"/>
      <w:ind w:left="220"/>
    </w:pPr>
  </w:style>
  <w:style w:type="paragraph" w:styleId="TM3">
    <w:name w:val="toc 3"/>
    <w:basedOn w:val="Normal"/>
    <w:next w:val="Normal"/>
    <w:autoRedefine/>
    <w:uiPriority w:val="39"/>
    <w:unhideWhenUsed/>
    <w:rsid w:val="00D37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007">
      <w:bodyDiv w:val="1"/>
      <w:marLeft w:val="0"/>
      <w:marRight w:val="0"/>
      <w:marTop w:val="0"/>
      <w:marBottom w:val="0"/>
      <w:divBdr>
        <w:top w:val="none" w:sz="0" w:space="0" w:color="auto"/>
        <w:left w:val="none" w:sz="0" w:space="0" w:color="auto"/>
        <w:bottom w:val="none" w:sz="0" w:space="0" w:color="auto"/>
        <w:right w:val="none" w:sz="0" w:space="0" w:color="auto"/>
      </w:divBdr>
    </w:div>
    <w:div w:id="29306727">
      <w:bodyDiv w:val="1"/>
      <w:marLeft w:val="0"/>
      <w:marRight w:val="0"/>
      <w:marTop w:val="0"/>
      <w:marBottom w:val="0"/>
      <w:divBdr>
        <w:top w:val="none" w:sz="0" w:space="0" w:color="auto"/>
        <w:left w:val="none" w:sz="0" w:space="0" w:color="auto"/>
        <w:bottom w:val="none" w:sz="0" w:space="0" w:color="auto"/>
        <w:right w:val="none" w:sz="0" w:space="0" w:color="auto"/>
      </w:divBdr>
    </w:div>
    <w:div w:id="42992861">
      <w:bodyDiv w:val="1"/>
      <w:marLeft w:val="0"/>
      <w:marRight w:val="0"/>
      <w:marTop w:val="0"/>
      <w:marBottom w:val="0"/>
      <w:divBdr>
        <w:top w:val="none" w:sz="0" w:space="0" w:color="auto"/>
        <w:left w:val="none" w:sz="0" w:space="0" w:color="auto"/>
        <w:bottom w:val="none" w:sz="0" w:space="0" w:color="auto"/>
        <w:right w:val="none" w:sz="0" w:space="0" w:color="auto"/>
      </w:divBdr>
    </w:div>
    <w:div w:id="99881308">
      <w:bodyDiv w:val="1"/>
      <w:marLeft w:val="0"/>
      <w:marRight w:val="0"/>
      <w:marTop w:val="0"/>
      <w:marBottom w:val="0"/>
      <w:divBdr>
        <w:top w:val="none" w:sz="0" w:space="0" w:color="auto"/>
        <w:left w:val="none" w:sz="0" w:space="0" w:color="auto"/>
        <w:bottom w:val="none" w:sz="0" w:space="0" w:color="auto"/>
        <w:right w:val="none" w:sz="0" w:space="0" w:color="auto"/>
      </w:divBdr>
    </w:div>
    <w:div w:id="137038354">
      <w:bodyDiv w:val="1"/>
      <w:marLeft w:val="0"/>
      <w:marRight w:val="0"/>
      <w:marTop w:val="0"/>
      <w:marBottom w:val="0"/>
      <w:divBdr>
        <w:top w:val="none" w:sz="0" w:space="0" w:color="auto"/>
        <w:left w:val="none" w:sz="0" w:space="0" w:color="auto"/>
        <w:bottom w:val="none" w:sz="0" w:space="0" w:color="auto"/>
        <w:right w:val="none" w:sz="0" w:space="0" w:color="auto"/>
      </w:divBdr>
    </w:div>
    <w:div w:id="152066474">
      <w:bodyDiv w:val="1"/>
      <w:marLeft w:val="0"/>
      <w:marRight w:val="0"/>
      <w:marTop w:val="0"/>
      <w:marBottom w:val="0"/>
      <w:divBdr>
        <w:top w:val="none" w:sz="0" w:space="0" w:color="auto"/>
        <w:left w:val="none" w:sz="0" w:space="0" w:color="auto"/>
        <w:bottom w:val="none" w:sz="0" w:space="0" w:color="auto"/>
        <w:right w:val="none" w:sz="0" w:space="0" w:color="auto"/>
      </w:divBdr>
    </w:div>
    <w:div w:id="165100152">
      <w:bodyDiv w:val="1"/>
      <w:marLeft w:val="0"/>
      <w:marRight w:val="0"/>
      <w:marTop w:val="0"/>
      <w:marBottom w:val="0"/>
      <w:divBdr>
        <w:top w:val="none" w:sz="0" w:space="0" w:color="auto"/>
        <w:left w:val="none" w:sz="0" w:space="0" w:color="auto"/>
        <w:bottom w:val="none" w:sz="0" w:space="0" w:color="auto"/>
        <w:right w:val="none" w:sz="0" w:space="0" w:color="auto"/>
      </w:divBdr>
    </w:div>
    <w:div w:id="184222566">
      <w:bodyDiv w:val="1"/>
      <w:marLeft w:val="0"/>
      <w:marRight w:val="0"/>
      <w:marTop w:val="0"/>
      <w:marBottom w:val="0"/>
      <w:divBdr>
        <w:top w:val="none" w:sz="0" w:space="0" w:color="auto"/>
        <w:left w:val="none" w:sz="0" w:space="0" w:color="auto"/>
        <w:bottom w:val="none" w:sz="0" w:space="0" w:color="auto"/>
        <w:right w:val="none" w:sz="0" w:space="0" w:color="auto"/>
      </w:divBdr>
    </w:div>
    <w:div w:id="207183010">
      <w:bodyDiv w:val="1"/>
      <w:marLeft w:val="0"/>
      <w:marRight w:val="0"/>
      <w:marTop w:val="0"/>
      <w:marBottom w:val="0"/>
      <w:divBdr>
        <w:top w:val="none" w:sz="0" w:space="0" w:color="auto"/>
        <w:left w:val="none" w:sz="0" w:space="0" w:color="auto"/>
        <w:bottom w:val="none" w:sz="0" w:space="0" w:color="auto"/>
        <w:right w:val="none" w:sz="0" w:space="0" w:color="auto"/>
      </w:divBdr>
    </w:div>
    <w:div w:id="233009069">
      <w:bodyDiv w:val="1"/>
      <w:marLeft w:val="0"/>
      <w:marRight w:val="0"/>
      <w:marTop w:val="0"/>
      <w:marBottom w:val="0"/>
      <w:divBdr>
        <w:top w:val="none" w:sz="0" w:space="0" w:color="auto"/>
        <w:left w:val="none" w:sz="0" w:space="0" w:color="auto"/>
        <w:bottom w:val="none" w:sz="0" w:space="0" w:color="auto"/>
        <w:right w:val="none" w:sz="0" w:space="0" w:color="auto"/>
      </w:divBdr>
    </w:div>
    <w:div w:id="297536592">
      <w:bodyDiv w:val="1"/>
      <w:marLeft w:val="0"/>
      <w:marRight w:val="0"/>
      <w:marTop w:val="0"/>
      <w:marBottom w:val="0"/>
      <w:divBdr>
        <w:top w:val="none" w:sz="0" w:space="0" w:color="auto"/>
        <w:left w:val="none" w:sz="0" w:space="0" w:color="auto"/>
        <w:bottom w:val="none" w:sz="0" w:space="0" w:color="auto"/>
        <w:right w:val="none" w:sz="0" w:space="0" w:color="auto"/>
      </w:divBdr>
    </w:div>
    <w:div w:id="297611129">
      <w:bodyDiv w:val="1"/>
      <w:marLeft w:val="0"/>
      <w:marRight w:val="0"/>
      <w:marTop w:val="0"/>
      <w:marBottom w:val="0"/>
      <w:divBdr>
        <w:top w:val="none" w:sz="0" w:space="0" w:color="auto"/>
        <w:left w:val="none" w:sz="0" w:space="0" w:color="auto"/>
        <w:bottom w:val="none" w:sz="0" w:space="0" w:color="auto"/>
        <w:right w:val="none" w:sz="0" w:space="0" w:color="auto"/>
      </w:divBdr>
    </w:div>
    <w:div w:id="299920631">
      <w:bodyDiv w:val="1"/>
      <w:marLeft w:val="0"/>
      <w:marRight w:val="0"/>
      <w:marTop w:val="0"/>
      <w:marBottom w:val="0"/>
      <w:divBdr>
        <w:top w:val="none" w:sz="0" w:space="0" w:color="auto"/>
        <w:left w:val="none" w:sz="0" w:space="0" w:color="auto"/>
        <w:bottom w:val="none" w:sz="0" w:space="0" w:color="auto"/>
        <w:right w:val="none" w:sz="0" w:space="0" w:color="auto"/>
      </w:divBdr>
    </w:div>
    <w:div w:id="362098726">
      <w:bodyDiv w:val="1"/>
      <w:marLeft w:val="0"/>
      <w:marRight w:val="0"/>
      <w:marTop w:val="0"/>
      <w:marBottom w:val="0"/>
      <w:divBdr>
        <w:top w:val="none" w:sz="0" w:space="0" w:color="auto"/>
        <w:left w:val="none" w:sz="0" w:space="0" w:color="auto"/>
        <w:bottom w:val="none" w:sz="0" w:space="0" w:color="auto"/>
        <w:right w:val="none" w:sz="0" w:space="0" w:color="auto"/>
      </w:divBdr>
    </w:div>
    <w:div w:id="378748664">
      <w:bodyDiv w:val="1"/>
      <w:marLeft w:val="0"/>
      <w:marRight w:val="0"/>
      <w:marTop w:val="0"/>
      <w:marBottom w:val="0"/>
      <w:divBdr>
        <w:top w:val="none" w:sz="0" w:space="0" w:color="auto"/>
        <w:left w:val="none" w:sz="0" w:space="0" w:color="auto"/>
        <w:bottom w:val="none" w:sz="0" w:space="0" w:color="auto"/>
        <w:right w:val="none" w:sz="0" w:space="0" w:color="auto"/>
      </w:divBdr>
    </w:div>
    <w:div w:id="422804927">
      <w:bodyDiv w:val="1"/>
      <w:marLeft w:val="0"/>
      <w:marRight w:val="0"/>
      <w:marTop w:val="0"/>
      <w:marBottom w:val="0"/>
      <w:divBdr>
        <w:top w:val="none" w:sz="0" w:space="0" w:color="auto"/>
        <w:left w:val="none" w:sz="0" w:space="0" w:color="auto"/>
        <w:bottom w:val="none" w:sz="0" w:space="0" w:color="auto"/>
        <w:right w:val="none" w:sz="0" w:space="0" w:color="auto"/>
      </w:divBdr>
    </w:div>
    <w:div w:id="483818692">
      <w:bodyDiv w:val="1"/>
      <w:marLeft w:val="0"/>
      <w:marRight w:val="0"/>
      <w:marTop w:val="0"/>
      <w:marBottom w:val="0"/>
      <w:divBdr>
        <w:top w:val="none" w:sz="0" w:space="0" w:color="auto"/>
        <w:left w:val="none" w:sz="0" w:space="0" w:color="auto"/>
        <w:bottom w:val="none" w:sz="0" w:space="0" w:color="auto"/>
        <w:right w:val="none" w:sz="0" w:space="0" w:color="auto"/>
      </w:divBdr>
    </w:div>
    <w:div w:id="517040690">
      <w:bodyDiv w:val="1"/>
      <w:marLeft w:val="0"/>
      <w:marRight w:val="0"/>
      <w:marTop w:val="0"/>
      <w:marBottom w:val="0"/>
      <w:divBdr>
        <w:top w:val="none" w:sz="0" w:space="0" w:color="auto"/>
        <w:left w:val="none" w:sz="0" w:space="0" w:color="auto"/>
        <w:bottom w:val="none" w:sz="0" w:space="0" w:color="auto"/>
        <w:right w:val="none" w:sz="0" w:space="0" w:color="auto"/>
      </w:divBdr>
    </w:div>
    <w:div w:id="542135075">
      <w:bodyDiv w:val="1"/>
      <w:marLeft w:val="0"/>
      <w:marRight w:val="0"/>
      <w:marTop w:val="0"/>
      <w:marBottom w:val="0"/>
      <w:divBdr>
        <w:top w:val="none" w:sz="0" w:space="0" w:color="auto"/>
        <w:left w:val="none" w:sz="0" w:space="0" w:color="auto"/>
        <w:bottom w:val="none" w:sz="0" w:space="0" w:color="auto"/>
        <w:right w:val="none" w:sz="0" w:space="0" w:color="auto"/>
      </w:divBdr>
    </w:div>
    <w:div w:id="555941916">
      <w:bodyDiv w:val="1"/>
      <w:marLeft w:val="0"/>
      <w:marRight w:val="0"/>
      <w:marTop w:val="0"/>
      <w:marBottom w:val="0"/>
      <w:divBdr>
        <w:top w:val="none" w:sz="0" w:space="0" w:color="auto"/>
        <w:left w:val="none" w:sz="0" w:space="0" w:color="auto"/>
        <w:bottom w:val="none" w:sz="0" w:space="0" w:color="auto"/>
        <w:right w:val="none" w:sz="0" w:space="0" w:color="auto"/>
      </w:divBdr>
      <w:divsChild>
        <w:div w:id="2064400513">
          <w:marLeft w:val="0"/>
          <w:marRight w:val="0"/>
          <w:marTop w:val="0"/>
          <w:marBottom w:val="0"/>
          <w:divBdr>
            <w:top w:val="none" w:sz="0" w:space="0" w:color="auto"/>
            <w:left w:val="none" w:sz="0" w:space="0" w:color="auto"/>
            <w:bottom w:val="none" w:sz="0" w:space="0" w:color="auto"/>
            <w:right w:val="none" w:sz="0" w:space="0" w:color="auto"/>
          </w:divBdr>
          <w:divsChild>
            <w:div w:id="1005403874">
              <w:marLeft w:val="0"/>
              <w:marRight w:val="0"/>
              <w:marTop w:val="0"/>
              <w:marBottom w:val="0"/>
              <w:divBdr>
                <w:top w:val="none" w:sz="0" w:space="0" w:color="auto"/>
                <w:left w:val="none" w:sz="0" w:space="0" w:color="auto"/>
                <w:bottom w:val="none" w:sz="0" w:space="0" w:color="auto"/>
                <w:right w:val="none" w:sz="0" w:space="0" w:color="auto"/>
              </w:divBdr>
            </w:div>
            <w:div w:id="1860385289">
              <w:marLeft w:val="0"/>
              <w:marRight w:val="0"/>
              <w:marTop w:val="0"/>
              <w:marBottom w:val="0"/>
              <w:divBdr>
                <w:top w:val="none" w:sz="0" w:space="0" w:color="auto"/>
                <w:left w:val="none" w:sz="0" w:space="0" w:color="auto"/>
                <w:bottom w:val="none" w:sz="0" w:space="0" w:color="auto"/>
                <w:right w:val="none" w:sz="0" w:space="0" w:color="auto"/>
              </w:divBdr>
            </w:div>
            <w:div w:id="276106872">
              <w:marLeft w:val="0"/>
              <w:marRight w:val="0"/>
              <w:marTop w:val="0"/>
              <w:marBottom w:val="0"/>
              <w:divBdr>
                <w:top w:val="none" w:sz="0" w:space="0" w:color="auto"/>
                <w:left w:val="none" w:sz="0" w:space="0" w:color="auto"/>
                <w:bottom w:val="none" w:sz="0" w:space="0" w:color="auto"/>
                <w:right w:val="none" w:sz="0" w:space="0" w:color="auto"/>
              </w:divBdr>
            </w:div>
            <w:div w:id="3912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9017">
      <w:bodyDiv w:val="1"/>
      <w:marLeft w:val="0"/>
      <w:marRight w:val="0"/>
      <w:marTop w:val="0"/>
      <w:marBottom w:val="0"/>
      <w:divBdr>
        <w:top w:val="none" w:sz="0" w:space="0" w:color="auto"/>
        <w:left w:val="none" w:sz="0" w:space="0" w:color="auto"/>
        <w:bottom w:val="none" w:sz="0" w:space="0" w:color="auto"/>
        <w:right w:val="none" w:sz="0" w:space="0" w:color="auto"/>
      </w:divBdr>
    </w:div>
    <w:div w:id="604925556">
      <w:bodyDiv w:val="1"/>
      <w:marLeft w:val="0"/>
      <w:marRight w:val="0"/>
      <w:marTop w:val="0"/>
      <w:marBottom w:val="0"/>
      <w:divBdr>
        <w:top w:val="none" w:sz="0" w:space="0" w:color="auto"/>
        <w:left w:val="none" w:sz="0" w:space="0" w:color="auto"/>
        <w:bottom w:val="none" w:sz="0" w:space="0" w:color="auto"/>
        <w:right w:val="none" w:sz="0" w:space="0" w:color="auto"/>
      </w:divBdr>
    </w:div>
    <w:div w:id="614562460">
      <w:bodyDiv w:val="1"/>
      <w:marLeft w:val="0"/>
      <w:marRight w:val="0"/>
      <w:marTop w:val="0"/>
      <w:marBottom w:val="0"/>
      <w:divBdr>
        <w:top w:val="none" w:sz="0" w:space="0" w:color="auto"/>
        <w:left w:val="none" w:sz="0" w:space="0" w:color="auto"/>
        <w:bottom w:val="none" w:sz="0" w:space="0" w:color="auto"/>
        <w:right w:val="none" w:sz="0" w:space="0" w:color="auto"/>
      </w:divBdr>
    </w:div>
    <w:div w:id="666402646">
      <w:bodyDiv w:val="1"/>
      <w:marLeft w:val="0"/>
      <w:marRight w:val="0"/>
      <w:marTop w:val="0"/>
      <w:marBottom w:val="0"/>
      <w:divBdr>
        <w:top w:val="none" w:sz="0" w:space="0" w:color="auto"/>
        <w:left w:val="none" w:sz="0" w:space="0" w:color="auto"/>
        <w:bottom w:val="none" w:sz="0" w:space="0" w:color="auto"/>
        <w:right w:val="none" w:sz="0" w:space="0" w:color="auto"/>
      </w:divBdr>
    </w:div>
    <w:div w:id="672150509">
      <w:bodyDiv w:val="1"/>
      <w:marLeft w:val="0"/>
      <w:marRight w:val="0"/>
      <w:marTop w:val="0"/>
      <w:marBottom w:val="0"/>
      <w:divBdr>
        <w:top w:val="none" w:sz="0" w:space="0" w:color="auto"/>
        <w:left w:val="none" w:sz="0" w:space="0" w:color="auto"/>
        <w:bottom w:val="none" w:sz="0" w:space="0" w:color="auto"/>
        <w:right w:val="none" w:sz="0" w:space="0" w:color="auto"/>
      </w:divBdr>
    </w:div>
    <w:div w:id="745150424">
      <w:bodyDiv w:val="1"/>
      <w:marLeft w:val="0"/>
      <w:marRight w:val="0"/>
      <w:marTop w:val="0"/>
      <w:marBottom w:val="0"/>
      <w:divBdr>
        <w:top w:val="none" w:sz="0" w:space="0" w:color="auto"/>
        <w:left w:val="none" w:sz="0" w:space="0" w:color="auto"/>
        <w:bottom w:val="none" w:sz="0" w:space="0" w:color="auto"/>
        <w:right w:val="none" w:sz="0" w:space="0" w:color="auto"/>
      </w:divBdr>
    </w:div>
    <w:div w:id="752319995">
      <w:bodyDiv w:val="1"/>
      <w:marLeft w:val="0"/>
      <w:marRight w:val="0"/>
      <w:marTop w:val="0"/>
      <w:marBottom w:val="0"/>
      <w:divBdr>
        <w:top w:val="none" w:sz="0" w:space="0" w:color="auto"/>
        <w:left w:val="none" w:sz="0" w:space="0" w:color="auto"/>
        <w:bottom w:val="none" w:sz="0" w:space="0" w:color="auto"/>
        <w:right w:val="none" w:sz="0" w:space="0" w:color="auto"/>
      </w:divBdr>
    </w:div>
    <w:div w:id="754782878">
      <w:bodyDiv w:val="1"/>
      <w:marLeft w:val="0"/>
      <w:marRight w:val="0"/>
      <w:marTop w:val="0"/>
      <w:marBottom w:val="0"/>
      <w:divBdr>
        <w:top w:val="none" w:sz="0" w:space="0" w:color="auto"/>
        <w:left w:val="none" w:sz="0" w:space="0" w:color="auto"/>
        <w:bottom w:val="none" w:sz="0" w:space="0" w:color="auto"/>
        <w:right w:val="none" w:sz="0" w:space="0" w:color="auto"/>
      </w:divBdr>
    </w:div>
    <w:div w:id="762997163">
      <w:bodyDiv w:val="1"/>
      <w:marLeft w:val="0"/>
      <w:marRight w:val="0"/>
      <w:marTop w:val="0"/>
      <w:marBottom w:val="0"/>
      <w:divBdr>
        <w:top w:val="none" w:sz="0" w:space="0" w:color="auto"/>
        <w:left w:val="none" w:sz="0" w:space="0" w:color="auto"/>
        <w:bottom w:val="none" w:sz="0" w:space="0" w:color="auto"/>
        <w:right w:val="none" w:sz="0" w:space="0" w:color="auto"/>
      </w:divBdr>
    </w:div>
    <w:div w:id="777412358">
      <w:bodyDiv w:val="1"/>
      <w:marLeft w:val="0"/>
      <w:marRight w:val="0"/>
      <w:marTop w:val="0"/>
      <w:marBottom w:val="0"/>
      <w:divBdr>
        <w:top w:val="none" w:sz="0" w:space="0" w:color="auto"/>
        <w:left w:val="none" w:sz="0" w:space="0" w:color="auto"/>
        <w:bottom w:val="none" w:sz="0" w:space="0" w:color="auto"/>
        <w:right w:val="none" w:sz="0" w:space="0" w:color="auto"/>
      </w:divBdr>
    </w:div>
    <w:div w:id="784425175">
      <w:bodyDiv w:val="1"/>
      <w:marLeft w:val="0"/>
      <w:marRight w:val="0"/>
      <w:marTop w:val="0"/>
      <w:marBottom w:val="0"/>
      <w:divBdr>
        <w:top w:val="none" w:sz="0" w:space="0" w:color="auto"/>
        <w:left w:val="none" w:sz="0" w:space="0" w:color="auto"/>
        <w:bottom w:val="none" w:sz="0" w:space="0" w:color="auto"/>
        <w:right w:val="none" w:sz="0" w:space="0" w:color="auto"/>
      </w:divBdr>
    </w:div>
    <w:div w:id="799807740">
      <w:bodyDiv w:val="1"/>
      <w:marLeft w:val="0"/>
      <w:marRight w:val="0"/>
      <w:marTop w:val="0"/>
      <w:marBottom w:val="0"/>
      <w:divBdr>
        <w:top w:val="none" w:sz="0" w:space="0" w:color="auto"/>
        <w:left w:val="none" w:sz="0" w:space="0" w:color="auto"/>
        <w:bottom w:val="none" w:sz="0" w:space="0" w:color="auto"/>
        <w:right w:val="none" w:sz="0" w:space="0" w:color="auto"/>
      </w:divBdr>
    </w:div>
    <w:div w:id="823351376">
      <w:bodyDiv w:val="1"/>
      <w:marLeft w:val="0"/>
      <w:marRight w:val="0"/>
      <w:marTop w:val="0"/>
      <w:marBottom w:val="0"/>
      <w:divBdr>
        <w:top w:val="none" w:sz="0" w:space="0" w:color="auto"/>
        <w:left w:val="none" w:sz="0" w:space="0" w:color="auto"/>
        <w:bottom w:val="none" w:sz="0" w:space="0" w:color="auto"/>
        <w:right w:val="none" w:sz="0" w:space="0" w:color="auto"/>
      </w:divBdr>
    </w:div>
    <w:div w:id="855004425">
      <w:bodyDiv w:val="1"/>
      <w:marLeft w:val="0"/>
      <w:marRight w:val="0"/>
      <w:marTop w:val="0"/>
      <w:marBottom w:val="0"/>
      <w:divBdr>
        <w:top w:val="none" w:sz="0" w:space="0" w:color="auto"/>
        <w:left w:val="none" w:sz="0" w:space="0" w:color="auto"/>
        <w:bottom w:val="none" w:sz="0" w:space="0" w:color="auto"/>
        <w:right w:val="none" w:sz="0" w:space="0" w:color="auto"/>
      </w:divBdr>
      <w:divsChild>
        <w:div w:id="822430633">
          <w:marLeft w:val="0"/>
          <w:marRight w:val="0"/>
          <w:marTop w:val="0"/>
          <w:marBottom w:val="0"/>
          <w:divBdr>
            <w:top w:val="none" w:sz="0" w:space="0" w:color="auto"/>
            <w:left w:val="none" w:sz="0" w:space="0" w:color="auto"/>
            <w:bottom w:val="none" w:sz="0" w:space="0" w:color="auto"/>
            <w:right w:val="none" w:sz="0" w:space="0" w:color="auto"/>
          </w:divBdr>
          <w:divsChild>
            <w:div w:id="2024504517">
              <w:marLeft w:val="0"/>
              <w:marRight w:val="0"/>
              <w:marTop w:val="0"/>
              <w:marBottom w:val="0"/>
              <w:divBdr>
                <w:top w:val="none" w:sz="0" w:space="0" w:color="auto"/>
                <w:left w:val="none" w:sz="0" w:space="0" w:color="auto"/>
                <w:bottom w:val="none" w:sz="0" w:space="0" w:color="auto"/>
                <w:right w:val="none" w:sz="0" w:space="0" w:color="auto"/>
              </w:divBdr>
            </w:div>
            <w:div w:id="967736383">
              <w:marLeft w:val="0"/>
              <w:marRight w:val="0"/>
              <w:marTop w:val="0"/>
              <w:marBottom w:val="0"/>
              <w:divBdr>
                <w:top w:val="none" w:sz="0" w:space="0" w:color="auto"/>
                <w:left w:val="none" w:sz="0" w:space="0" w:color="auto"/>
                <w:bottom w:val="none" w:sz="0" w:space="0" w:color="auto"/>
                <w:right w:val="none" w:sz="0" w:space="0" w:color="auto"/>
              </w:divBdr>
            </w:div>
            <w:div w:id="408505107">
              <w:marLeft w:val="0"/>
              <w:marRight w:val="0"/>
              <w:marTop w:val="0"/>
              <w:marBottom w:val="0"/>
              <w:divBdr>
                <w:top w:val="none" w:sz="0" w:space="0" w:color="auto"/>
                <w:left w:val="none" w:sz="0" w:space="0" w:color="auto"/>
                <w:bottom w:val="none" w:sz="0" w:space="0" w:color="auto"/>
                <w:right w:val="none" w:sz="0" w:space="0" w:color="auto"/>
              </w:divBdr>
            </w:div>
            <w:div w:id="1010911856">
              <w:marLeft w:val="0"/>
              <w:marRight w:val="0"/>
              <w:marTop w:val="0"/>
              <w:marBottom w:val="0"/>
              <w:divBdr>
                <w:top w:val="none" w:sz="0" w:space="0" w:color="auto"/>
                <w:left w:val="none" w:sz="0" w:space="0" w:color="auto"/>
                <w:bottom w:val="none" w:sz="0" w:space="0" w:color="auto"/>
                <w:right w:val="none" w:sz="0" w:space="0" w:color="auto"/>
              </w:divBdr>
            </w:div>
            <w:div w:id="1455438471">
              <w:marLeft w:val="0"/>
              <w:marRight w:val="0"/>
              <w:marTop w:val="0"/>
              <w:marBottom w:val="0"/>
              <w:divBdr>
                <w:top w:val="none" w:sz="0" w:space="0" w:color="auto"/>
                <w:left w:val="none" w:sz="0" w:space="0" w:color="auto"/>
                <w:bottom w:val="none" w:sz="0" w:space="0" w:color="auto"/>
                <w:right w:val="none" w:sz="0" w:space="0" w:color="auto"/>
              </w:divBdr>
            </w:div>
            <w:div w:id="1444422641">
              <w:marLeft w:val="0"/>
              <w:marRight w:val="0"/>
              <w:marTop w:val="0"/>
              <w:marBottom w:val="0"/>
              <w:divBdr>
                <w:top w:val="none" w:sz="0" w:space="0" w:color="auto"/>
                <w:left w:val="none" w:sz="0" w:space="0" w:color="auto"/>
                <w:bottom w:val="none" w:sz="0" w:space="0" w:color="auto"/>
                <w:right w:val="none" w:sz="0" w:space="0" w:color="auto"/>
              </w:divBdr>
            </w:div>
            <w:div w:id="14649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21106">
      <w:bodyDiv w:val="1"/>
      <w:marLeft w:val="0"/>
      <w:marRight w:val="0"/>
      <w:marTop w:val="0"/>
      <w:marBottom w:val="0"/>
      <w:divBdr>
        <w:top w:val="none" w:sz="0" w:space="0" w:color="auto"/>
        <w:left w:val="none" w:sz="0" w:space="0" w:color="auto"/>
        <w:bottom w:val="none" w:sz="0" w:space="0" w:color="auto"/>
        <w:right w:val="none" w:sz="0" w:space="0" w:color="auto"/>
      </w:divBdr>
    </w:div>
    <w:div w:id="887840605">
      <w:bodyDiv w:val="1"/>
      <w:marLeft w:val="0"/>
      <w:marRight w:val="0"/>
      <w:marTop w:val="0"/>
      <w:marBottom w:val="0"/>
      <w:divBdr>
        <w:top w:val="none" w:sz="0" w:space="0" w:color="auto"/>
        <w:left w:val="none" w:sz="0" w:space="0" w:color="auto"/>
        <w:bottom w:val="none" w:sz="0" w:space="0" w:color="auto"/>
        <w:right w:val="none" w:sz="0" w:space="0" w:color="auto"/>
      </w:divBdr>
    </w:div>
    <w:div w:id="891582200">
      <w:bodyDiv w:val="1"/>
      <w:marLeft w:val="0"/>
      <w:marRight w:val="0"/>
      <w:marTop w:val="0"/>
      <w:marBottom w:val="0"/>
      <w:divBdr>
        <w:top w:val="none" w:sz="0" w:space="0" w:color="auto"/>
        <w:left w:val="none" w:sz="0" w:space="0" w:color="auto"/>
        <w:bottom w:val="none" w:sz="0" w:space="0" w:color="auto"/>
        <w:right w:val="none" w:sz="0" w:space="0" w:color="auto"/>
      </w:divBdr>
    </w:div>
    <w:div w:id="907348978">
      <w:bodyDiv w:val="1"/>
      <w:marLeft w:val="0"/>
      <w:marRight w:val="0"/>
      <w:marTop w:val="0"/>
      <w:marBottom w:val="0"/>
      <w:divBdr>
        <w:top w:val="none" w:sz="0" w:space="0" w:color="auto"/>
        <w:left w:val="none" w:sz="0" w:space="0" w:color="auto"/>
        <w:bottom w:val="none" w:sz="0" w:space="0" w:color="auto"/>
        <w:right w:val="none" w:sz="0" w:space="0" w:color="auto"/>
      </w:divBdr>
    </w:div>
    <w:div w:id="913663537">
      <w:bodyDiv w:val="1"/>
      <w:marLeft w:val="0"/>
      <w:marRight w:val="0"/>
      <w:marTop w:val="0"/>
      <w:marBottom w:val="0"/>
      <w:divBdr>
        <w:top w:val="none" w:sz="0" w:space="0" w:color="auto"/>
        <w:left w:val="none" w:sz="0" w:space="0" w:color="auto"/>
        <w:bottom w:val="none" w:sz="0" w:space="0" w:color="auto"/>
        <w:right w:val="none" w:sz="0" w:space="0" w:color="auto"/>
      </w:divBdr>
    </w:div>
    <w:div w:id="925698549">
      <w:bodyDiv w:val="1"/>
      <w:marLeft w:val="0"/>
      <w:marRight w:val="0"/>
      <w:marTop w:val="0"/>
      <w:marBottom w:val="0"/>
      <w:divBdr>
        <w:top w:val="none" w:sz="0" w:space="0" w:color="auto"/>
        <w:left w:val="none" w:sz="0" w:space="0" w:color="auto"/>
        <w:bottom w:val="none" w:sz="0" w:space="0" w:color="auto"/>
        <w:right w:val="none" w:sz="0" w:space="0" w:color="auto"/>
      </w:divBdr>
    </w:div>
    <w:div w:id="934900518">
      <w:bodyDiv w:val="1"/>
      <w:marLeft w:val="0"/>
      <w:marRight w:val="0"/>
      <w:marTop w:val="0"/>
      <w:marBottom w:val="0"/>
      <w:divBdr>
        <w:top w:val="none" w:sz="0" w:space="0" w:color="auto"/>
        <w:left w:val="none" w:sz="0" w:space="0" w:color="auto"/>
        <w:bottom w:val="none" w:sz="0" w:space="0" w:color="auto"/>
        <w:right w:val="none" w:sz="0" w:space="0" w:color="auto"/>
      </w:divBdr>
    </w:div>
    <w:div w:id="964777177">
      <w:bodyDiv w:val="1"/>
      <w:marLeft w:val="0"/>
      <w:marRight w:val="0"/>
      <w:marTop w:val="0"/>
      <w:marBottom w:val="0"/>
      <w:divBdr>
        <w:top w:val="none" w:sz="0" w:space="0" w:color="auto"/>
        <w:left w:val="none" w:sz="0" w:space="0" w:color="auto"/>
        <w:bottom w:val="none" w:sz="0" w:space="0" w:color="auto"/>
        <w:right w:val="none" w:sz="0" w:space="0" w:color="auto"/>
      </w:divBdr>
    </w:div>
    <w:div w:id="986520594">
      <w:bodyDiv w:val="1"/>
      <w:marLeft w:val="0"/>
      <w:marRight w:val="0"/>
      <w:marTop w:val="0"/>
      <w:marBottom w:val="0"/>
      <w:divBdr>
        <w:top w:val="none" w:sz="0" w:space="0" w:color="auto"/>
        <w:left w:val="none" w:sz="0" w:space="0" w:color="auto"/>
        <w:bottom w:val="none" w:sz="0" w:space="0" w:color="auto"/>
        <w:right w:val="none" w:sz="0" w:space="0" w:color="auto"/>
      </w:divBdr>
    </w:div>
    <w:div w:id="990214376">
      <w:bodyDiv w:val="1"/>
      <w:marLeft w:val="0"/>
      <w:marRight w:val="0"/>
      <w:marTop w:val="0"/>
      <w:marBottom w:val="0"/>
      <w:divBdr>
        <w:top w:val="none" w:sz="0" w:space="0" w:color="auto"/>
        <w:left w:val="none" w:sz="0" w:space="0" w:color="auto"/>
        <w:bottom w:val="none" w:sz="0" w:space="0" w:color="auto"/>
        <w:right w:val="none" w:sz="0" w:space="0" w:color="auto"/>
      </w:divBdr>
    </w:div>
    <w:div w:id="1021971780">
      <w:bodyDiv w:val="1"/>
      <w:marLeft w:val="0"/>
      <w:marRight w:val="0"/>
      <w:marTop w:val="0"/>
      <w:marBottom w:val="0"/>
      <w:divBdr>
        <w:top w:val="none" w:sz="0" w:space="0" w:color="auto"/>
        <w:left w:val="none" w:sz="0" w:space="0" w:color="auto"/>
        <w:bottom w:val="none" w:sz="0" w:space="0" w:color="auto"/>
        <w:right w:val="none" w:sz="0" w:space="0" w:color="auto"/>
      </w:divBdr>
    </w:div>
    <w:div w:id="1039015363">
      <w:bodyDiv w:val="1"/>
      <w:marLeft w:val="0"/>
      <w:marRight w:val="0"/>
      <w:marTop w:val="0"/>
      <w:marBottom w:val="0"/>
      <w:divBdr>
        <w:top w:val="none" w:sz="0" w:space="0" w:color="auto"/>
        <w:left w:val="none" w:sz="0" w:space="0" w:color="auto"/>
        <w:bottom w:val="none" w:sz="0" w:space="0" w:color="auto"/>
        <w:right w:val="none" w:sz="0" w:space="0" w:color="auto"/>
      </w:divBdr>
    </w:div>
    <w:div w:id="1045833534">
      <w:bodyDiv w:val="1"/>
      <w:marLeft w:val="0"/>
      <w:marRight w:val="0"/>
      <w:marTop w:val="0"/>
      <w:marBottom w:val="0"/>
      <w:divBdr>
        <w:top w:val="none" w:sz="0" w:space="0" w:color="auto"/>
        <w:left w:val="none" w:sz="0" w:space="0" w:color="auto"/>
        <w:bottom w:val="none" w:sz="0" w:space="0" w:color="auto"/>
        <w:right w:val="none" w:sz="0" w:space="0" w:color="auto"/>
      </w:divBdr>
    </w:div>
    <w:div w:id="1055860123">
      <w:bodyDiv w:val="1"/>
      <w:marLeft w:val="0"/>
      <w:marRight w:val="0"/>
      <w:marTop w:val="0"/>
      <w:marBottom w:val="0"/>
      <w:divBdr>
        <w:top w:val="none" w:sz="0" w:space="0" w:color="auto"/>
        <w:left w:val="none" w:sz="0" w:space="0" w:color="auto"/>
        <w:bottom w:val="none" w:sz="0" w:space="0" w:color="auto"/>
        <w:right w:val="none" w:sz="0" w:space="0" w:color="auto"/>
      </w:divBdr>
    </w:div>
    <w:div w:id="1071317042">
      <w:bodyDiv w:val="1"/>
      <w:marLeft w:val="0"/>
      <w:marRight w:val="0"/>
      <w:marTop w:val="0"/>
      <w:marBottom w:val="0"/>
      <w:divBdr>
        <w:top w:val="none" w:sz="0" w:space="0" w:color="auto"/>
        <w:left w:val="none" w:sz="0" w:space="0" w:color="auto"/>
        <w:bottom w:val="none" w:sz="0" w:space="0" w:color="auto"/>
        <w:right w:val="none" w:sz="0" w:space="0" w:color="auto"/>
      </w:divBdr>
    </w:div>
    <w:div w:id="1079861581">
      <w:bodyDiv w:val="1"/>
      <w:marLeft w:val="0"/>
      <w:marRight w:val="0"/>
      <w:marTop w:val="0"/>
      <w:marBottom w:val="0"/>
      <w:divBdr>
        <w:top w:val="none" w:sz="0" w:space="0" w:color="auto"/>
        <w:left w:val="none" w:sz="0" w:space="0" w:color="auto"/>
        <w:bottom w:val="none" w:sz="0" w:space="0" w:color="auto"/>
        <w:right w:val="none" w:sz="0" w:space="0" w:color="auto"/>
      </w:divBdr>
    </w:div>
    <w:div w:id="1187137175">
      <w:bodyDiv w:val="1"/>
      <w:marLeft w:val="0"/>
      <w:marRight w:val="0"/>
      <w:marTop w:val="0"/>
      <w:marBottom w:val="0"/>
      <w:divBdr>
        <w:top w:val="none" w:sz="0" w:space="0" w:color="auto"/>
        <w:left w:val="none" w:sz="0" w:space="0" w:color="auto"/>
        <w:bottom w:val="none" w:sz="0" w:space="0" w:color="auto"/>
        <w:right w:val="none" w:sz="0" w:space="0" w:color="auto"/>
      </w:divBdr>
    </w:div>
    <w:div w:id="1203055793">
      <w:bodyDiv w:val="1"/>
      <w:marLeft w:val="0"/>
      <w:marRight w:val="0"/>
      <w:marTop w:val="0"/>
      <w:marBottom w:val="0"/>
      <w:divBdr>
        <w:top w:val="none" w:sz="0" w:space="0" w:color="auto"/>
        <w:left w:val="none" w:sz="0" w:space="0" w:color="auto"/>
        <w:bottom w:val="none" w:sz="0" w:space="0" w:color="auto"/>
        <w:right w:val="none" w:sz="0" w:space="0" w:color="auto"/>
      </w:divBdr>
    </w:div>
    <w:div w:id="1214003778">
      <w:bodyDiv w:val="1"/>
      <w:marLeft w:val="0"/>
      <w:marRight w:val="0"/>
      <w:marTop w:val="0"/>
      <w:marBottom w:val="0"/>
      <w:divBdr>
        <w:top w:val="none" w:sz="0" w:space="0" w:color="auto"/>
        <w:left w:val="none" w:sz="0" w:space="0" w:color="auto"/>
        <w:bottom w:val="none" w:sz="0" w:space="0" w:color="auto"/>
        <w:right w:val="none" w:sz="0" w:space="0" w:color="auto"/>
      </w:divBdr>
    </w:div>
    <w:div w:id="1240598858">
      <w:bodyDiv w:val="1"/>
      <w:marLeft w:val="0"/>
      <w:marRight w:val="0"/>
      <w:marTop w:val="0"/>
      <w:marBottom w:val="0"/>
      <w:divBdr>
        <w:top w:val="none" w:sz="0" w:space="0" w:color="auto"/>
        <w:left w:val="none" w:sz="0" w:space="0" w:color="auto"/>
        <w:bottom w:val="none" w:sz="0" w:space="0" w:color="auto"/>
        <w:right w:val="none" w:sz="0" w:space="0" w:color="auto"/>
      </w:divBdr>
    </w:div>
    <w:div w:id="1284461821">
      <w:bodyDiv w:val="1"/>
      <w:marLeft w:val="0"/>
      <w:marRight w:val="0"/>
      <w:marTop w:val="0"/>
      <w:marBottom w:val="0"/>
      <w:divBdr>
        <w:top w:val="none" w:sz="0" w:space="0" w:color="auto"/>
        <w:left w:val="none" w:sz="0" w:space="0" w:color="auto"/>
        <w:bottom w:val="none" w:sz="0" w:space="0" w:color="auto"/>
        <w:right w:val="none" w:sz="0" w:space="0" w:color="auto"/>
      </w:divBdr>
    </w:div>
    <w:div w:id="1318613300">
      <w:bodyDiv w:val="1"/>
      <w:marLeft w:val="0"/>
      <w:marRight w:val="0"/>
      <w:marTop w:val="0"/>
      <w:marBottom w:val="0"/>
      <w:divBdr>
        <w:top w:val="none" w:sz="0" w:space="0" w:color="auto"/>
        <w:left w:val="none" w:sz="0" w:space="0" w:color="auto"/>
        <w:bottom w:val="none" w:sz="0" w:space="0" w:color="auto"/>
        <w:right w:val="none" w:sz="0" w:space="0" w:color="auto"/>
      </w:divBdr>
    </w:div>
    <w:div w:id="1330793533">
      <w:bodyDiv w:val="1"/>
      <w:marLeft w:val="0"/>
      <w:marRight w:val="0"/>
      <w:marTop w:val="0"/>
      <w:marBottom w:val="0"/>
      <w:divBdr>
        <w:top w:val="none" w:sz="0" w:space="0" w:color="auto"/>
        <w:left w:val="none" w:sz="0" w:space="0" w:color="auto"/>
        <w:bottom w:val="none" w:sz="0" w:space="0" w:color="auto"/>
        <w:right w:val="none" w:sz="0" w:space="0" w:color="auto"/>
      </w:divBdr>
    </w:div>
    <w:div w:id="1338187927">
      <w:bodyDiv w:val="1"/>
      <w:marLeft w:val="0"/>
      <w:marRight w:val="0"/>
      <w:marTop w:val="0"/>
      <w:marBottom w:val="0"/>
      <w:divBdr>
        <w:top w:val="none" w:sz="0" w:space="0" w:color="auto"/>
        <w:left w:val="none" w:sz="0" w:space="0" w:color="auto"/>
        <w:bottom w:val="none" w:sz="0" w:space="0" w:color="auto"/>
        <w:right w:val="none" w:sz="0" w:space="0" w:color="auto"/>
      </w:divBdr>
    </w:div>
    <w:div w:id="1374118305">
      <w:bodyDiv w:val="1"/>
      <w:marLeft w:val="0"/>
      <w:marRight w:val="0"/>
      <w:marTop w:val="0"/>
      <w:marBottom w:val="0"/>
      <w:divBdr>
        <w:top w:val="none" w:sz="0" w:space="0" w:color="auto"/>
        <w:left w:val="none" w:sz="0" w:space="0" w:color="auto"/>
        <w:bottom w:val="none" w:sz="0" w:space="0" w:color="auto"/>
        <w:right w:val="none" w:sz="0" w:space="0" w:color="auto"/>
      </w:divBdr>
    </w:div>
    <w:div w:id="1390109732">
      <w:bodyDiv w:val="1"/>
      <w:marLeft w:val="0"/>
      <w:marRight w:val="0"/>
      <w:marTop w:val="0"/>
      <w:marBottom w:val="0"/>
      <w:divBdr>
        <w:top w:val="none" w:sz="0" w:space="0" w:color="auto"/>
        <w:left w:val="none" w:sz="0" w:space="0" w:color="auto"/>
        <w:bottom w:val="none" w:sz="0" w:space="0" w:color="auto"/>
        <w:right w:val="none" w:sz="0" w:space="0" w:color="auto"/>
      </w:divBdr>
    </w:div>
    <w:div w:id="1450931513">
      <w:bodyDiv w:val="1"/>
      <w:marLeft w:val="0"/>
      <w:marRight w:val="0"/>
      <w:marTop w:val="0"/>
      <w:marBottom w:val="0"/>
      <w:divBdr>
        <w:top w:val="none" w:sz="0" w:space="0" w:color="auto"/>
        <w:left w:val="none" w:sz="0" w:space="0" w:color="auto"/>
        <w:bottom w:val="none" w:sz="0" w:space="0" w:color="auto"/>
        <w:right w:val="none" w:sz="0" w:space="0" w:color="auto"/>
      </w:divBdr>
    </w:div>
    <w:div w:id="1492481855">
      <w:bodyDiv w:val="1"/>
      <w:marLeft w:val="0"/>
      <w:marRight w:val="0"/>
      <w:marTop w:val="0"/>
      <w:marBottom w:val="0"/>
      <w:divBdr>
        <w:top w:val="none" w:sz="0" w:space="0" w:color="auto"/>
        <w:left w:val="none" w:sz="0" w:space="0" w:color="auto"/>
        <w:bottom w:val="none" w:sz="0" w:space="0" w:color="auto"/>
        <w:right w:val="none" w:sz="0" w:space="0" w:color="auto"/>
      </w:divBdr>
    </w:div>
    <w:div w:id="1559513847">
      <w:bodyDiv w:val="1"/>
      <w:marLeft w:val="0"/>
      <w:marRight w:val="0"/>
      <w:marTop w:val="0"/>
      <w:marBottom w:val="0"/>
      <w:divBdr>
        <w:top w:val="none" w:sz="0" w:space="0" w:color="auto"/>
        <w:left w:val="none" w:sz="0" w:space="0" w:color="auto"/>
        <w:bottom w:val="none" w:sz="0" w:space="0" w:color="auto"/>
        <w:right w:val="none" w:sz="0" w:space="0" w:color="auto"/>
      </w:divBdr>
    </w:div>
    <w:div w:id="1584146717">
      <w:bodyDiv w:val="1"/>
      <w:marLeft w:val="0"/>
      <w:marRight w:val="0"/>
      <w:marTop w:val="0"/>
      <w:marBottom w:val="0"/>
      <w:divBdr>
        <w:top w:val="none" w:sz="0" w:space="0" w:color="auto"/>
        <w:left w:val="none" w:sz="0" w:space="0" w:color="auto"/>
        <w:bottom w:val="none" w:sz="0" w:space="0" w:color="auto"/>
        <w:right w:val="none" w:sz="0" w:space="0" w:color="auto"/>
      </w:divBdr>
    </w:div>
    <w:div w:id="1601064266">
      <w:bodyDiv w:val="1"/>
      <w:marLeft w:val="0"/>
      <w:marRight w:val="0"/>
      <w:marTop w:val="0"/>
      <w:marBottom w:val="0"/>
      <w:divBdr>
        <w:top w:val="none" w:sz="0" w:space="0" w:color="auto"/>
        <w:left w:val="none" w:sz="0" w:space="0" w:color="auto"/>
        <w:bottom w:val="none" w:sz="0" w:space="0" w:color="auto"/>
        <w:right w:val="none" w:sz="0" w:space="0" w:color="auto"/>
      </w:divBdr>
    </w:div>
    <w:div w:id="1604800527">
      <w:bodyDiv w:val="1"/>
      <w:marLeft w:val="0"/>
      <w:marRight w:val="0"/>
      <w:marTop w:val="0"/>
      <w:marBottom w:val="0"/>
      <w:divBdr>
        <w:top w:val="none" w:sz="0" w:space="0" w:color="auto"/>
        <w:left w:val="none" w:sz="0" w:space="0" w:color="auto"/>
        <w:bottom w:val="none" w:sz="0" w:space="0" w:color="auto"/>
        <w:right w:val="none" w:sz="0" w:space="0" w:color="auto"/>
      </w:divBdr>
    </w:div>
    <w:div w:id="1618483531">
      <w:bodyDiv w:val="1"/>
      <w:marLeft w:val="0"/>
      <w:marRight w:val="0"/>
      <w:marTop w:val="0"/>
      <w:marBottom w:val="0"/>
      <w:divBdr>
        <w:top w:val="none" w:sz="0" w:space="0" w:color="auto"/>
        <w:left w:val="none" w:sz="0" w:space="0" w:color="auto"/>
        <w:bottom w:val="none" w:sz="0" w:space="0" w:color="auto"/>
        <w:right w:val="none" w:sz="0" w:space="0" w:color="auto"/>
      </w:divBdr>
    </w:div>
    <w:div w:id="1623924555">
      <w:bodyDiv w:val="1"/>
      <w:marLeft w:val="0"/>
      <w:marRight w:val="0"/>
      <w:marTop w:val="0"/>
      <w:marBottom w:val="0"/>
      <w:divBdr>
        <w:top w:val="none" w:sz="0" w:space="0" w:color="auto"/>
        <w:left w:val="none" w:sz="0" w:space="0" w:color="auto"/>
        <w:bottom w:val="none" w:sz="0" w:space="0" w:color="auto"/>
        <w:right w:val="none" w:sz="0" w:space="0" w:color="auto"/>
      </w:divBdr>
    </w:div>
    <w:div w:id="1658532831">
      <w:bodyDiv w:val="1"/>
      <w:marLeft w:val="0"/>
      <w:marRight w:val="0"/>
      <w:marTop w:val="0"/>
      <w:marBottom w:val="0"/>
      <w:divBdr>
        <w:top w:val="none" w:sz="0" w:space="0" w:color="auto"/>
        <w:left w:val="none" w:sz="0" w:space="0" w:color="auto"/>
        <w:bottom w:val="none" w:sz="0" w:space="0" w:color="auto"/>
        <w:right w:val="none" w:sz="0" w:space="0" w:color="auto"/>
      </w:divBdr>
    </w:div>
    <w:div w:id="1662849199">
      <w:bodyDiv w:val="1"/>
      <w:marLeft w:val="0"/>
      <w:marRight w:val="0"/>
      <w:marTop w:val="0"/>
      <w:marBottom w:val="0"/>
      <w:divBdr>
        <w:top w:val="none" w:sz="0" w:space="0" w:color="auto"/>
        <w:left w:val="none" w:sz="0" w:space="0" w:color="auto"/>
        <w:bottom w:val="none" w:sz="0" w:space="0" w:color="auto"/>
        <w:right w:val="none" w:sz="0" w:space="0" w:color="auto"/>
      </w:divBdr>
    </w:div>
    <w:div w:id="1685285710">
      <w:bodyDiv w:val="1"/>
      <w:marLeft w:val="0"/>
      <w:marRight w:val="0"/>
      <w:marTop w:val="0"/>
      <w:marBottom w:val="0"/>
      <w:divBdr>
        <w:top w:val="none" w:sz="0" w:space="0" w:color="auto"/>
        <w:left w:val="none" w:sz="0" w:space="0" w:color="auto"/>
        <w:bottom w:val="none" w:sz="0" w:space="0" w:color="auto"/>
        <w:right w:val="none" w:sz="0" w:space="0" w:color="auto"/>
      </w:divBdr>
    </w:div>
    <w:div w:id="1731920316">
      <w:bodyDiv w:val="1"/>
      <w:marLeft w:val="0"/>
      <w:marRight w:val="0"/>
      <w:marTop w:val="0"/>
      <w:marBottom w:val="0"/>
      <w:divBdr>
        <w:top w:val="none" w:sz="0" w:space="0" w:color="auto"/>
        <w:left w:val="none" w:sz="0" w:space="0" w:color="auto"/>
        <w:bottom w:val="none" w:sz="0" w:space="0" w:color="auto"/>
        <w:right w:val="none" w:sz="0" w:space="0" w:color="auto"/>
      </w:divBdr>
    </w:div>
    <w:div w:id="1783455876">
      <w:bodyDiv w:val="1"/>
      <w:marLeft w:val="0"/>
      <w:marRight w:val="0"/>
      <w:marTop w:val="0"/>
      <w:marBottom w:val="0"/>
      <w:divBdr>
        <w:top w:val="none" w:sz="0" w:space="0" w:color="auto"/>
        <w:left w:val="none" w:sz="0" w:space="0" w:color="auto"/>
        <w:bottom w:val="none" w:sz="0" w:space="0" w:color="auto"/>
        <w:right w:val="none" w:sz="0" w:space="0" w:color="auto"/>
      </w:divBdr>
    </w:div>
    <w:div w:id="1787264119">
      <w:bodyDiv w:val="1"/>
      <w:marLeft w:val="0"/>
      <w:marRight w:val="0"/>
      <w:marTop w:val="0"/>
      <w:marBottom w:val="0"/>
      <w:divBdr>
        <w:top w:val="none" w:sz="0" w:space="0" w:color="auto"/>
        <w:left w:val="none" w:sz="0" w:space="0" w:color="auto"/>
        <w:bottom w:val="none" w:sz="0" w:space="0" w:color="auto"/>
        <w:right w:val="none" w:sz="0" w:space="0" w:color="auto"/>
      </w:divBdr>
    </w:div>
    <w:div w:id="1829906514">
      <w:bodyDiv w:val="1"/>
      <w:marLeft w:val="0"/>
      <w:marRight w:val="0"/>
      <w:marTop w:val="0"/>
      <w:marBottom w:val="0"/>
      <w:divBdr>
        <w:top w:val="none" w:sz="0" w:space="0" w:color="auto"/>
        <w:left w:val="none" w:sz="0" w:space="0" w:color="auto"/>
        <w:bottom w:val="none" w:sz="0" w:space="0" w:color="auto"/>
        <w:right w:val="none" w:sz="0" w:space="0" w:color="auto"/>
      </w:divBdr>
    </w:div>
    <w:div w:id="1865243281">
      <w:bodyDiv w:val="1"/>
      <w:marLeft w:val="0"/>
      <w:marRight w:val="0"/>
      <w:marTop w:val="0"/>
      <w:marBottom w:val="0"/>
      <w:divBdr>
        <w:top w:val="none" w:sz="0" w:space="0" w:color="auto"/>
        <w:left w:val="none" w:sz="0" w:space="0" w:color="auto"/>
        <w:bottom w:val="none" w:sz="0" w:space="0" w:color="auto"/>
        <w:right w:val="none" w:sz="0" w:space="0" w:color="auto"/>
      </w:divBdr>
    </w:div>
    <w:div w:id="1865898089">
      <w:bodyDiv w:val="1"/>
      <w:marLeft w:val="0"/>
      <w:marRight w:val="0"/>
      <w:marTop w:val="0"/>
      <w:marBottom w:val="0"/>
      <w:divBdr>
        <w:top w:val="none" w:sz="0" w:space="0" w:color="auto"/>
        <w:left w:val="none" w:sz="0" w:space="0" w:color="auto"/>
        <w:bottom w:val="none" w:sz="0" w:space="0" w:color="auto"/>
        <w:right w:val="none" w:sz="0" w:space="0" w:color="auto"/>
      </w:divBdr>
    </w:div>
    <w:div w:id="1916864741">
      <w:bodyDiv w:val="1"/>
      <w:marLeft w:val="0"/>
      <w:marRight w:val="0"/>
      <w:marTop w:val="0"/>
      <w:marBottom w:val="0"/>
      <w:divBdr>
        <w:top w:val="none" w:sz="0" w:space="0" w:color="auto"/>
        <w:left w:val="none" w:sz="0" w:space="0" w:color="auto"/>
        <w:bottom w:val="none" w:sz="0" w:space="0" w:color="auto"/>
        <w:right w:val="none" w:sz="0" w:space="0" w:color="auto"/>
      </w:divBdr>
    </w:div>
    <w:div w:id="1925070928">
      <w:bodyDiv w:val="1"/>
      <w:marLeft w:val="0"/>
      <w:marRight w:val="0"/>
      <w:marTop w:val="0"/>
      <w:marBottom w:val="0"/>
      <w:divBdr>
        <w:top w:val="none" w:sz="0" w:space="0" w:color="auto"/>
        <w:left w:val="none" w:sz="0" w:space="0" w:color="auto"/>
        <w:bottom w:val="none" w:sz="0" w:space="0" w:color="auto"/>
        <w:right w:val="none" w:sz="0" w:space="0" w:color="auto"/>
      </w:divBdr>
    </w:div>
    <w:div w:id="1958102385">
      <w:bodyDiv w:val="1"/>
      <w:marLeft w:val="0"/>
      <w:marRight w:val="0"/>
      <w:marTop w:val="0"/>
      <w:marBottom w:val="0"/>
      <w:divBdr>
        <w:top w:val="none" w:sz="0" w:space="0" w:color="auto"/>
        <w:left w:val="none" w:sz="0" w:space="0" w:color="auto"/>
        <w:bottom w:val="none" w:sz="0" w:space="0" w:color="auto"/>
        <w:right w:val="none" w:sz="0" w:space="0" w:color="auto"/>
      </w:divBdr>
    </w:div>
    <w:div w:id="1997763747">
      <w:bodyDiv w:val="1"/>
      <w:marLeft w:val="0"/>
      <w:marRight w:val="0"/>
      <w:marTop w:val="0"/>
      <w:marBottom w:val="0"/>
      <w:divBdr>
        <w:top w:val="none" w:sz="0" w:space="0" w:color="auto"/>
        <w:left w:val="none" w:sz="0" w:space="0" w:color="auto"/>
        <w:bottom w:val="none" w:sz="0" w:space="0" w:color="auto"/>
        <w:right w:val="none" w:sz="0" w:space="0" w:color="auto"/>
      </w:divBdr>
    </w:div>
    <w:div w:id="2002584981">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59935276">
      <w:bodyDiv w:val="1"/>
      <w:marLeft w:val="0"/>
      <w:marRight w:val="0"/>
      <w:marTop w:val="0"/>
      <w:marBottom w:val="0"/>
      <w:divBdr>
        <w:top w:val="none" w:sz="0" w:space="0" w:color="auto"/>
        <w:left w:val="none" w:sz="0" w:space="0" w:color="auto"/>
        <w:bottom w:val="none" w:sz="0" w:space="0" w:color="auto"/>
        <w:right w:val="none" w:sz="0" w:space="0" w:color="auto"/>
      </w:divBdr>
      <w:divsChild>
        <w:div w:id="248346625">
          <w:marLeft w:val="0"/>
          <w:marRight w:val="0"/>
          <w:marTop w:val="0"/>
          <w:marBottom w:val="0"/>
          <w:divBdr>
            <w:top w:val="none" w:sz="0" w:space="0" w:color="auto"/>
            <w:left w:val="none" w:sz="0" w:space="0" w:color="auto"/>
            <w:bottom w:val="none" w:sz="0" w:space="0" w:color="auto"/>
            <w:right w:val="none" w:sz="0" w:space="0" w:color="auto"/>
          </w:divBdr>
          <w:divsChild>
            <w:div w:id="500700394">
              <w:marLeft w:val="0"/>
              <w:marRight w:val="0"/>
              <w:marTop w:val="0"/>
              <w:marBottom w:val="0"/>
              <w:divBdr>
                <w:top w:val="none" w:sz="0" w:space="0" w:color="auto"/>
                <w:left w:val="none" w:sz="0" w:space="0" w:color="auto"/>
                <w:bottom w:val="none" w:sz="0" w:space="0" w:color="auto"/>
                <w:right w:val="none" w:sz="0" w:space="0" w:color="auto"/>
              </w:divBdr>
            </w:div>
            <w:div w:id="1379166528">
              <w:marLeft w:val="0"/>
              <w:marRight w:val="0"/>
              <w:marTop w:val="0"/>
              <w:marBottom w:val="0"/>
              <w:divBdr>
                <w:top w:val="none" w:sz="0" w:space="0" w:color="auto"/>
                <w:left w:val="none" w:sz="0" w:space="0" w:color="auto"/>
                <w:bottom w:val="none" w:sz="0" w:space="0" w:color="auto"/>
                <w:right w:val="none" w:sz="0" w:space="0" w:color="auto"/>
              </w:divBdr>
            </w:div>
            <w:div w:id="1909727372">
              <w:marLeft w:val="0"/>
              <w:marRight w:val="0"/>
              <w:marTop w:val="0"/>
              <w:marBottom w:val="0"/>
              <w:divBdr>
                <w:top w:val="none" w:sz="0" w:space="0" w:color="auto"/>
                <w:left w:val="none" w:sz="0" w:space="0" w:color="auto"/>
                <w:bottom w:val="none" w:sz="0" w:space="0" w:color="auto"/>
                <w:right w:val="none" w:sz="0" w:space="0" w:color="auto"/>
              </w:divBdr>
            </w:div>
            <w:div w:id="703333514">
              <w:marLeft w:val="0"/>
              <w:marRight w:val="0"/>
              <w:marTop w:val="0"/>
              <w:marBottom w:val="0"/>
              <w:divBdr>
                <w:top w:val="none" w:sz="0" w:space="0" w:color="auto"/>
                <w:left w:val="none" w:sz="0" w:space="0" w:color="auto"/>
                <w:bottom w:val="none" w:sz="0" w:space="0" w:color="auto"/>
                <w:right w:val="none" w:sz="0" w:space="0" w:color="auto"/>
              </w:divBdr>
            </w:div>
            <w:div w:id="510989297">
              <w:marLeft w:val="0"/>
              <w:marRight w:val="0"/>
              <w:marTop w:val="0"/>
              <w:marBottom w:val="0"/>
              <w:divBdr>
                <w:top w:val="none" w:sz="0" w:space="0" w:color="auto"/>
                <w:left w:val="none" w:sz="0" w:space="0" w:color="auto"/>
                <w:bottom w:val="none" w:sz="0" w:space="0" w:color="auto"/>
                <w:right w:val="none" w:sz="0" w:space="0" w:color="auto"/>
              </w:divBdr>
            </w:div>
            <w:div w:id="417337177">
              <w:marLeft w:val="0"/>
              <w:marRight w:val="0"/>
              <w:marTop w:val="0"/>
              <w:marBottom w:val="0"/>
              <w:divBdr>
                <w:top w:val="none" w:sz="0" w:space="0" w:color="auto"/>
                <w:left w:val="none" w:sz="0" w:space="0" w:color="auto"/>
                <w:bottom w:val="none" w:sz="0" w:space="0" w:color="auto"/>
                <w:right w:val="none" w:sz="0" w:space="0" w:color="auto"/>
              </w:divBdr>
            </w:div>
            <w:div w:id="1423917479">
              <w:marLeft w:val="0"/>
              <w:marRight w:val="0"/>
              <w:marTop w:val="0"/>
              <w:marBottom w:val="0"/>
              <w:divBdr>
                <w:top w:val="none" w:sz="0" w:space="0" w:color="auto"/>
                <w:left w:val="none" w:sz="0" w:space="0" w:color="auto"/>
                <w:bottom w:val="none" w:sz="0" w:space="0" w:color="auto"/>
                <w:right w:val="none" w:sz="0" w:space="0" w:color="auto"/>
              </w:divBdr>
            </w:div>
            <w:div w:id="755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w3schools.com/php/php_cookies.asp" TargetMode="External"/><Relationship Id="rId21" Type="http://schemas.openxmlformats.org/officeDocument/2006/relationships/image" Target="media/image7.png"/><Relationship Id="rId34" Type="http://schemas.openxmlformats.org/officeDocument/2006/relationships/hyperlink" Target="https://www.php.net/manual/fr/ref.array.php" TargetMode="External"/><Relationship Id="rId42" Type="http://schemas.openxmlformats.org/officeDocument/2006/relationships/hyperlink" Target="https://openclassrooms.com/fr/courses/918836-concevez-votre-site-web-avec-php-et-mysql/916990-les-expressions-regulieres-partie-1-2" TargetMode="External"/><Relationship Id="rId47" Type="http://schemas.openxmlformats.org/officeDocument/2006/relationships/image" Target="media/image16.png"/><Relationship Id="rId50" Type="http://schemas.openxmlformats.org/officeDocument/2006/relationships/fontTable" Target="fontTable.xml"/><Relationship Id="rId7" Type="http://schemas.openxmlformats.org/officeDocument/2006/relationships/hyperlink" Target="https://fr.wikipedia.org/wiki/Machine_virtuelle_Java"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localhost/projet/" TargetMode="External"/><Relationship Id="rId11" Type="http://schemas.openxmlformats.org/officeDocument/2006/relationships/hyperlink" Target="https://www.php.net/manual/fr/tutorial.php" TargetMode="External"/><Relationship Id="rId24" Type="http://schemas.openxmlformats.org/officeDocument/2006/relationships/image" Target="media/image10.png"/><Relationship Id="rId32" Type="http://schemas.openxmlformats.org/officeDocument/2006/relationships/hyperlink" Target="https://fr.wikipedia.org/wiki/G&#233;n&#233;rateur_de_nombres_pseudo-al&#233;atoires" TargetMode="External"/><Relationship Id="rId37" Type="http://schemas.openxmlformats.org/officeDocument/2006/relationships/hyperlink" Target="https://www.codingame.com/playgrounds/32339/exercices-de-php-pour-debutant" TargetMode="External"/><Relationship Id="rId40" Type="http://schemas.openxmlformats.org/officeDocument/2006/relationships/hyperlink" Target="https://fr.wikipedia.org/wiki/Syst%C3%A8me_de_gestion_d%27exceptions" TargetMode="External"/><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www.php.net/manual/fr/function.date.php" TargetMode="External"/><Relationship Id="rId49" Type="http://schemas.openxmlformats.org/officeDocument/2006/relationships/hyperlink" Target="https://www.php.net/manual/fr/language.oop5.php" TargetMode="External"/><Relationship Id="rId10" Type="http://schemas.openxmlformats.org/officeDocument/2006/relationships/hyperlink" Target="https://www.w3schools.com/php/phptryit.asp?filename=tryphp_intro" TargetMode="External"/><Relationship Id="rId19" Type="http://schemas.openxmlformats.org/officeDocument/2006/relationships/image" Target="media/image5.png"/><Relationship Id="rId31" Type="http://schemas.openxmlformats.org/officeDocument/2006/relationships/hyperlink" Target="https://www.php.net/manual/fr/book.math.php" TargetMode="External"/><Relationship Id="rId44" Type="http://schemas.openxmlformats.org/officeDocument/2006/relationships/hyperlink" Target="https://getbootstrap.com/docs/4.0/components/collapse/" TargetMode="External"/><Relationship Id="rId4" Type="http://schemas.openxmlformats.org/officeDocument/2006/relationships/settings" Target="settings.xml"/><Relationship Id="rId9" Type="http://schemas.openxmlformats.org/officeDocument/2006/relationships/hyperlink" Target="https://www.w3schools.com/php/default.asp" TargetMode="External"/><Relationship Id="rId14" Type="http://schemas.openxmlformats.org/officeDocument/2006/relationships/hyperlink" Target="https://www.mamp.info/en/downloads/" TargetMode="External"/><Relationship Id="rId22" Type="http://schemas.openxmlformats.org/officeDocument/2006/relationships/image" Target="media/image8.png"/><Relationship Id="rId27" Type="http://schemas.openxmlformats.org/officeDocument/2006/relationships/hyperlink" Target="http://localhost/projet/" TargetMode="External"/><Relationship Id="rId30" Type="http://schemas.openxmlformats.org/officeDocument/2006/relationships/image" Target="media/image14.png"/><Relationship Id="rId35" Type="http://schemas.openxmlformats.org/officeDocument/2006/relationships/hyperlink" Target="https://fr.wikipedia.org/wiki/Heure_Unix" TargetMode="External"/><Relationship Id="rId43" Type="http://schemas.openxmlformats.org/officeDocument/2006/relationships/hyperlink" Target="https://github.com/martini224/EFP_I01/tree/master/PHP/Liste_de_courses" TargetMode="External"/><Relationship Id="rId48" Type="http://schemas.openxmlformats.org/officeDocument/2006/relationships/hyperlink" Target="https://openclassrooms.com/fr/courses/2818931-programmez-en-oriente-objet-avec-c/2818941-introduction-a-la-programmation-orientee-objet" TargetMode="External"/><Relationship Id="rId8" Type="http://schemas.openxmlformats.org/officeDocument/2006/relationships/hyperlink" Target="https://openclassrooms.com/fr/courses/918836-concevez-votre-site-web-avec-php-et-mysq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ubuntu-fr.org/lamp"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php.net/manual/fr/function.array-merge.php" TargetMode="External"/><Relationship Id="rId38" Type="http://schemas.openxmlformats.org/officeDocument/2006/relationships/hyperlink" Target="https://www.youtube.com/watch?v=US9JCsnAVTU" TargetMode="External"/><Relationship Id="rId46" Type="http://schemas.openxmlformats.org/officeDocument/2006/relationships/hyperlink" Target="https://github.com/martini224/EFP_I01/tree/master/PHP/Jeu_de_carte" TargetMode="External"/><Relationship Id="rId20" Type="http://schemas.openxmlformats.org/officeDocument/2006/relationships/image" Target="media/image6.png"/><Relationship Id="rId41" Type="http://schemas.openxmlformats.org/officeDocument/2006/relationships/hyperlink" Target="https://www.w3schools.com/php/php_regex.asp" TargetMode="External"/><Relationship Id="rId1" Type="http://schemas.openxmlformats.org/officeDocument/2006/relationships/customXml" Target="../customXml/item1.xml"/><Relationship Id="rId6" Type="http://schemas.openxmlformats.org/officeDocument/2006/relationships/hyperlink" Target="https://w3tech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FE387-4B6D-47DA-93BC-F6E96816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37</Pages>
  <Words>7166</Words>
  <Characters>39416</Characters>
  <Application>Microsoft Office Word</Application>
  <DocSecurity>0</DocSecurity>
  <Lines>328</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 Rouffiange</cp:lastModifiedBy>
  <cp:revision>181</cp:revision>
  <cp:lastPrinted>2020-11-03T18:42:00Z</cp:lastPrinted>
  <dcterms:created xsi:type="dcterms:W3CDTF">2020-10-20T20:33:00Z</dcterms:created>
  <dcterms:modified xsi:type="dcterms:W3CDTF">2020-11-13T17:35:00Z</dcterms:modified>
</cp:coreProperties>
</file>